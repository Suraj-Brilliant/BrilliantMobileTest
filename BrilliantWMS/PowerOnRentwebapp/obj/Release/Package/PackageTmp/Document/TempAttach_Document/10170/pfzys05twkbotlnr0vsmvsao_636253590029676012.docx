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30" w:type="dxa"/>
        <w:tblInd w:w="-792" w:type="dxa"/>
        <w:tblLook w:val="04A0" w:firstRow="1" w:lastRow="0" w:firstColumn="1" w:lastColumn="0" w:noHBand="0" w:noVBand="1"/>
      </w:tblPr>
      <w:tblGrid>
        <w:gridCol w:w="1800"/>
        <w:gridCol w:w="9630"/>
      </w:tblGrid>
      <w:tr w:rsidR="007D52E0" w:rsidRPr="007D52E0" w:rsidTr="00CC2410">
        <w:tc>
          <w:tcPr>
            <w:tcW w:w="1800" w:type="dxa"/>
            <w:shd w:val="clear" w:color="auto" w:fill="EEECE1" w:themeFill="background2"/>
          </w:tcPr>
          <w:p w:rsidR="007D52E0" w:rsidRPr="007D52E0" w:rsidRDefault="007D52E0" w:rsidP="007D52E0">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Event</w:t>
            </w:r>
            <w:r>
              <w:rPr>
                <w:rFonts w:ascii="Times New Roman" w:eastAsia="Times New Roman" w:hAnsi="Times New Roman" w:cs="Times New Roman"/>
                <w:b/>
                <w:bCs/>
                <w:sz w:val="24"/>
                <w:szCs w:val="24"/>
                <w:lang w:bidi="mr-IN"/>
              </w:rPr>
              <w:t>/Status</w:t>
            </w:r>
          </w:p>
        </w:tc>
        <w:tc>
          <w:tcPr>
            <w:tcW w:w="9630" w:type="dxa"/>
            <w:shd w:val="clear" w:color="auto" w:fill="EEECE1" w:themeFill="background2"/>
          </w:tcPr>
          <w:p w:rsidR="007D52E0" w:rsidRPr="007D52E0" w:rsidRDefault="007D52E0" w:rsidP="007D52E0">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 xml:space="preserve">Order Submitted </w:t>
            </w:r>
          </w:p>
        </w:tc>
      </w:tr>
      <w:tr w:rsidR="007D52E0" w:rsidTr="00CC2410">
        <w:tc>
          <w:tcPr>
            <w:tcW w:w="1800" w:type="dxa"/>
          </w:tcPr>
          <w:p w:rsidR="007D52E0" w:rsidRDefault="007D52E0" w:rsidP="007D52E0">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Subject </w:t>
            </w:r>
          </w:p>
        </w:tc>
        <w:tc>
          <w:tcPr>
            <w:tcW w:w="9630" w:type="dxa"/>
          </w:tcPr>
          <w:p w:rsidR="007D52E0" w:rsidRDefault="007D52E0" w:rsidP="007D52E0">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 xml:space="preserve">OMS Order </w:t>
            </w:r>
            <w:r>
              <w:rPr>
                <w:rFonts w:ascii="Times New Roman" w:eastAsia="Times New Roman" w:hAnsi="Times New Roman" w:cs="Times New Roman"/>
                <w:sz w:val="24"/>
                <w:szCs w:val="24"/>
                <w:lang w:bidi="mr-IN"/>
              </w:rPr>
              <w:t>Submitted Successfully</w:t>
            </w:r>
            <w:r w:rsidRPr="007D52E0">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w</w:t>
            </w:r>
            <w:r w:rsidRPr="007D52E0">
              <w:rPr>
                <w:rFonts w:ascii="Times New Roman" w:eastAsia="Times New Roman" w:hAnsi="Times New Roman" w:cs="Times New Roman"/>
                <w:sz w:val="24"/>
                <w:szCs w:val="24"/>
                <w:lang w:bidi="mr-IN"/>
              </w:rPr>
              <w:t>aiting for Approval</w:t>
            </w:r>
            <w:r>
              <w:rPr>
                <w:rFonts w:ascii="Times New Roman" w:eastAsia="Times New Roman" w:hAnsi="Times New Roman" w:cs="Times New Roman"/>
                <w:sz w:val="24"/>
                <w:szCs w:val="24"/>
                <w:lang w:bidi="mr-IN"/>
              </w:rPr>
              <w:t xml:space="preserve"> - Order No #</w:t>
            </w:r>
            <w:r w:rsidRPr="007D52E0">
              <w:rPr>
                <w:rFonts w:ascii="Times New Roman" w:eastAsia="Times New Roman" w:hAnsi="Times New Roman" w:cs="Times New Roman"/>
                <w:sz w:val="24"/>
                <w:szCs w:val="24"/>
                <w:lang w:bidi="mr-IN"/>
              </w:rPr>
              <w:t>(order number)</w:t>
            </w:r>
          </w:p>
        </w:tc>
      </w:tr>
      <w:tr w:rsidR="007D52E0" w:rsidTr="00CC2410">
        <w:tc>
          <w:tcPr>
            <w:tcW w:w="1800" w:type="dxa"/>
          </w:tcPr>
          <w:p w:rsidR="007D52E0" w:rsidRDefault="007D52E0" w:rsidP="007D52E0">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Body</w:t>
            </w:r>
          </w:p>
        </w:tc>
        <w:tc>
          <w:tcPr>
            <w:tcW w:w="9630" w:type="dxa"/>
          </w:tcPr>
          <w:p w:rsidR="007D52E0" w:rsidRPr="007D52E0" w:rsidRDefault="007D52E0" w:rsidP="007D52E0">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Dear Receiver</w:t>
            </w:r>
          </w:p>
          <w:p w:rsidR="007D52E0" w:rsidRDefault="007D52E0" w:rsidP="007D52E0">
            <w:pPr>
              <w:spacing w:before="100" w:beforeAutospacing="1" w:after="100" w:afterAutospacing="1"/>
              <w:rPr>
                <w:rFonts w:ascii="Times New Roman" w:eastAsia="Times New Roman" w:hAnsi="Times New Roman" w:cs="Times New Roman"/>
                <w:sz w:val="24"/>
                <w:szCs w:val="24"/>
                <w:lang w:bidi="mr-IN"/>
              </w:rPr>
            </w:pPr>
            <w:del w:id="0" w:author="Nadim Nassar" w:date="2017-02-06T09:31:00Z">
              <w:r w:rsidDel="00FE5EFA">
                <w:rPr>
                  <w:rFonts w:ascii="Times New Roman" w:eastAsia="Times New Roman" w:hAnsi="Times New Roman" w:cs="Times New Roman"/>
                  <w:sz w:val="24"/>
                  <w:szCs w:val="24"/>
                  <w:lang w:bidi="mr-IN"/>
                </w:rPr>
                <w:delText xml:space="preserve">Enclosed </w:delText>
              </w:r>
            </w:del>
            <w:ins w:id="1" w:author="Nadim Nassar" w:date="2017-02-06T09:31:00Z">
              <w:r w:rsidR="00FE5EFA">
                <w:rPr>
                  <w:rFonts w:ascii="Times New Roman" w:eastAsia="Times New Roman" w:hAnsi="Times New Roman" w:cs="Times New Roman"/>
                  <w:sz w:val="24"/>
                  <w:szCs w:val="24"/>
                  <w:lang w:bidi="mr-IN"/>
                </w:rPr>
                <w:t>Below</w:t>
              </w:r>
              <w:r w:rsidR="00FE5EFA">
                <w:rPr>
                  <w:rFonts w:ascii="Times New Roman" w:eastAsia="Times New Roman" w:hAnsi="Times New Roman" w:cs="Times New Roman"/>
                  <w:sz w:val="24"/>
                  <w:szCs w:val="24"/>
                  <w:lang w:bidi="mr-IN"/>
                </w:rPr>
                <w:t xml:space="preserve"> </w:t>
              </w:r>
            </w:ins>
            <w:r w:rsidRPr="007D52E0">
              <w:rPr>
                <w:rFonts w:ascii="Times New Roman" w:eastAsia="Times New Roman" w:hAnsi="Times New Roman" w:cs="Times New Roman"/>
                <w:sz w:val="24"/>
                <w:szCs w:val="24"/>
                <w:lang w:bidi="mr-IN"/>
              </w:rPr>
              <w:t>order</w:t>
            </w:r>
            <w:ins w:id="2" w:author="Nadim Nassar" w:date="2017-02-06T09:31:00Z">
              <w:r w:rsidR="00FE5EFA">
                <w:rPr>
                  <w:rFonts w:ascii="Times New Roman" w:eastAsia="Times New Roman" w:hAnsi="Times New Roman" w:cs="Times New Roman"/>
                  <w:sz w:val="24"/>
                  <w:szCs w:val="24"/>
                  <w:lang w:bidi="mr-IN"/>
                </w:rPr>
                <w:t xml:space="preserve"> has been</w:t>
              </w:r>
            </w:ins>
            <w:r w:rsidRPr="007D52E0">
              <w:rPr>
                <w:rFonts w:ascii="Times New Roman" w:eastAsia="Times New Roman" w:hAnsi="Times New Roman" w:cs="Times New Roman"/>
                <w:sz w:val="24"/>
                <w:szCs w:val="24"/>
                <w:lang w:bidi="mr-IN"/>
              </w:rPr>
              <w:t xml:space="preserve"> created </w:t>
            </w:r>
            <w:r>
              <w:rPr>
                <w:rFonts w:ascii="Times New Roman" w:eastAsia="Times New Roman" w:hAnsi="Times New Roman" w:cs="Times New Roman"/>
                <w:sz w:val="24"/>
                <w:szCs w:val="24"/>
                <w:lang w:bidi="mr-IN"/>
              </w:rPr>
              <w:t xml:space="preserve">successfully </w:t>
            </w:r>
            <w:r w:rsidRPr="007D52E0">
              <w:rPr>
                <w:rFonts w:ascii="Times New Roman" w:eastAsia="Times New Roman" w:hAnsi="Times New Roman" w:cs="Times New Roman"/>
                <w:sz w:val="24"/>
                <w:szCs w:val="24"/>
                <w:lang w:bidi="mr-IN"/>
              </w:rPr>
              <w:t>and</w:t>
            </w:r>
            <w:ins w:id="3" w:author="Nadim Nassar" w:date="2017-02-06T09:31:00Z">
              <w:r w:rsidR="00FE5EFA">
                <w:rPr>
                  <w:rFonts w:ascii="Times New Roman" w:eastAsia="Times New Roman" w:hAnsi="Times New Roman" w:cs="Times New Roman"/>
                  <w:sz w:val="24"/>
                  <w:szCs w:val="24"/>
                  <w:lang w:bidi="mr-IN"/>
                </w:rPr>
                <w:t xml:space="preserve"> is</w:t>
              </w:r>
            </w:ins>
            <w:r w:rsidRPr="007D52E0">
              <w:rPr>
                <w:rFonts w:ascii="Times New Roman" w:eastAsia="Times New Roman" w:hAnsi="Times New Roman" w:cs="Times New Roman"/>
                <w:sz w:val="24"/>
                <w:szCs w:val="24"/>
                <w:lang w:bidi="mr-IN"/>
              </w:rPr>
              <w:t xml:space="preserve"> waiting</w:t>
            </w:r>
            <w:del w:id="4" w:author="Nadim Nassar" w:date="2017-02-06T09:31:00Z">
              <w:r w:rsidRPr="007D52E0" w:rsidDel="00FE5EFA">
                <w:rPr>
                  <w:rFonts w:ascii="Times New Roman" w:eastAsia="Times New Roman" w:hAnsi="Times New Roman" w:cs="Times New Roman"/>
                  <w:sz w:val="24"/>
                  <w:szCs w:val="24"/>
                  <w:lang w:bidi="mr-IN"/>
                </w:rPr>
                <w:delText xml:space="preserve"> </w:delText>
              </w:r>
              <w:r w:rsidDel="00FE5EFA">
                <w:rPr>
                  <w:rFonts w:ascii="Times New Roman" w:eastAsia="Times New Roman" w:hAnsi="Times New Roman" w:cs="Times New Roman"/>
                  <w:sz w:val="24"/>
                  <w:szCs w:val="24"/>
                  <w:lang w:bidi="mr-IN"/>
                </w:rPr>
                <w:delText>is</w:delText>
              </w:r>
            </w:del>
            <w:r>
              <w:rPr>
                <w:rFonts w:ascii="Times New Roman" w:eastAsia="Times New Roman" w:hAnsi="Times New Roman" w:cs="Times New Roman"/>
                <w:sz w:val="24"/>
                <w:szCs w:val="24"/>
                <w:lang w:bidi="mr-IN"/>
              </w:rPr>
              <w:t xml:space="preserve"> </w:t>
            </w:r>
            <w:r w:rsidRPr="007D52E0">
              <w:rPr>
                <w:rFonts w:ascii="Times New Roman" w:eastAsia="Times New Roman" w:hAnsi="Times New Roman" w:cs="Times New Roman"/>
                <w:sz w:val="24"/>
                <w:szCs w:val="24"/>
                <w:lang w:bidi="mr-IN"/>
              </w:rPr>
              <w:t>for Approval,</w:t>
            </w:r>
          </w:p>
          <w:p w:rsidR="00CC2410" w:rsidRDefault="00CC2410" w:rsidP="00CC2410">
            <w:pPr>
              <w:spacing w:after="240"/>
            </w:pPr>
            <w:r>
              <w:rPr>
                <w:b/>
                <w:bCs/>
              </w:rPr>
              <w:t xml:space="preserve">Order Summary : </w:t>
            </w:r>
          </w:p>
          <w:tbl>
            <w:tblPr>
              <w:tblW w:w="0" w:type="auto"/>
              <w:tblLook w:val="04A0" w:firstRow="1" w:lastRow="0" w:firstColumn="1" w:lastColumn="0" w:noHBand="0" w:noVBand="1"/>
            </w:tblPr>
            <w:tblGrid>
              <w:gridCol w:w="704"/>
              <w:gridCol w:w="1533"/>
              <w:gridCol w:w="837"/>
              <w:gridCol w:w="1001"/>
              <w:gridCol w:w="1160"/>
              <w:gridCol w:w="1241"/>
              <w:gridCol w:w="944"/>
              <w:gridCol w:w="1141"/>
              <w:gridCol w:w="837"/>
            </w:tblGrid>
            <w:tr w:rsidR="00107726" w:rsidTr="00CC2410">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Id</w:t>
                  </w:r>
                </w:p>
              </w:tc>
              <w:tc>
                <w:tcPr>
                  <w:tcW w:w="1533" w:type="dxa"/>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Customer Order Reference No.</w:t>
                  </w:r>
                </w:p>
              </w:tc>
              <w:tc>
                <w:tcPr>
                  <w:tcW w:w="837" w:type="dxa"/>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Exp. Delivery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Status</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Department</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 Type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Requested By</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Remark</w:t>
                  </w:r>
                </w:p>
              </w:tc>
            </w:tr>
            <w:tr w:rsidR="00107726" w:rsidTr="00CC2410">
              <w:trPr>
                <w:trHeight w:val="567"/>
              </w:trPr>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301 </w:t>
                  </w:r>
                </w:p>
              </w:tc>
              <w:tc>
                <w:tcPr>
                  <w:tcW w:w="1533" w:type="dxa"/>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001 </w:t>
                  </w:r>
                </w:p>
              </w:tc>
              <w:tc>
                <w:tcPr>
                  <w:tcW w:w="837" w:type="dxa"/>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25-Nov-2016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05-Dec-2016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107726" w:rsidP="00107726">
                  <w:pPr>
                    <w:jc w:val="center"/>
                    <w:rPr>
                      <w:rFonts w:ascii="Times New Roman" w:hAnsi="Times New Roman" w:cs="Times New Roman"/>
                      <w:color w:val="555555"/>
                      <w:sz w:val="24"/>
                      <w:szCs w:val="24"/>
                    </w:rPr>
                  </w:pPr>
                  <w:r>
                    <w:rPr>
                      <w:color w:val="555555"/>
                    </w:rPr>
                    <w:t xml:space="preserve">Request sent for Approval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High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User1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test001 </w:t>
                  </w:r>
                </w:p>
              </w:tc>
            </w:tr>
          </w:tbl>
          <w:p w:rsidR="00CC2410" w:rsidRDefault="00CC2410" w:rsidP="00CC2410">
            <w:pPr>
              <w:spacing w:after="240"/>
            </w:pPr>
            <w:r>
              <w:br/>
            </w:r>
            <w:r>
              <w:br/>
            </w:r>
            <w:r>
              <w:rPr>
                <w:b/>
                <w:bCs/>
              </w:rPr>
              <w:t xml:space="preserve">Order Details : </w:t>
            </w:r>
          </w:p>
          <w:tbl>
            <w:tblPr>
              <w:tblW w:w="0" w:type="auto"/>
              <w:tblLook w:val="04A0" w:firstRow="1" w:lastRow="0" w:firstColumn="1" w:lastColumn="0" w:noHBand="0" w:noVBand="1"/>
            </w:tblPr>
            <w:tblGrid>
              <w:gridCol w:w="747"/>
              <w:gridCol w:w="1468"/>
              <w:gridCol w:w="1952"/>
              <w:gridCol w:w="541"/>
              <w:gridCol w:w="1113"/>
            </w:tblGrid>
            <w:tr w:rsidR="00107726" w:rsidTr="0028311E">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Sr.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Item Code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Description</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Qty</w:t>
                  </w:r>
                </w:p>
              </w:tc>
              <w:tc>
                <w:tcPr>
                  <w:tcW w:w="0" w:type="auto"/>
                  <w:tcBorders>
                    <w:top w:val="single" w:sz="6" w:space="0" w:color="5C87B2"/>
                    <w:left w:val="single" w:sz="6" w:space="0" w:color="5C87B2"/>
                    <w:bottom w:val="single" w:sz="6" w:space="0" w:color="5C87B2"/>
                    <w:right w:val="single" w:sz="6" w:space="0" w:color="5C87B2"/>
                  </w:tcBorders>
                  <w:shd w:val="clear" w:color="auto" w:fill="6FA1D2"/>
                  <w:vAlign w:val="center"/>
                </w:tcPr>
                <w:p w:rsidR="00107726" w:rsidRDefault="00107726" w:rsidP="00935D0A">
                  <w:pPr>
                    <w:jc w:val="center"/>
                    <w:rPr>
                      <w:rFonts w:ascii="Times New Roman" w:hAnsi="Times New Roman" w:cs="Times New Roman"/>
                      <w:color w:val="FFFFFF"/>
                      <w:sz w:val="24"/>
                      <w:szCs w:val="24"/>
                    </w:rPr>
                  </w:pPr>
                  <w:r>
                    <w:rPr>
                      <w:color w:val="FFFFFF"/>
                    </w:rPr>
                    <w:t xml:space="preserve">Group Set </w:t>
                  </w:r>
                </w:p>
              </w:tc>
            </w:tr>
            <w:tr w:rsidR="00107726" w:rsidTr="0028311E">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Sales Product1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This is Sales Product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1.00 </w:t>
                  </w:r>
                </w:p>
              </w:tc>
              <w:tc>
                <w:tcPr>
                  <w:tcW w:w="0" w:type="auto"/>
                  <w:tcBorders>
                    <w:top w:val="single" w:sz="6" w:space="0" w:color="5C87B2"/>
                    <w:left w:val="single" w:sz="6" w:space="0" w:color="5C87B2"/>
                    <w:bottom w:val="single" w:sz="6" w:space="0" w:color="5C87B2"/>
                    <w:right w:val="single" w:sz="6" w:space="0" w:color="5C87B2"/>
                  </w:tcBorders>
                  <w:vAlign w:val="center"/>
                </w:tcPr>
                <w:p w:rsidR="00107726" w:rsidRDefault="00107726" w:rsidP="00935D0A">
                  <w:pPr>
                    <w:jc w:val="center"/>
                    <w:rPr>
                      <w:rFonts w:ascii="Times New Roman" w:hAnsi="Times New Roman" w:cs="Times New Roman"/>
                      <w:color w:val="555555"/>
                      <w:sz w:val="24"/>
                      <w:szCs w:val="24"/>
                    </w:rPr>
                  </w:pPr>
                  <w:r>
                    <w:rPr>
                      <w:color w:val="555555"/>
                    </w:rPr>
                    <w:t>No</w:t>
                  </w:r>
                </w:p>
              </w:tc>
            </w:tr>
          </w:tbl>
          <w:p w:rsidR="00CC2410" w:rsidRDefault="00CC2410" w:rsidP="00CC2410">
            <w:pPr>
              <w:spacing w:after="240"/>
            </w:pPr>
            <w:r>
              <w:br/>
            </w:r>
            <w:r>
              <w:br/>
              <w:t xml:space="preserve">Please </w:t>
            </w:r>
            <w:hyperlink r:id="rId5" w:tgtFrame="_blank" w:history="1">
              <w:r>
                <w:rPr>
                  <w:rStyle w:val="Hyperlink"/>
                  <w:color w:val="3BB9FF"/>
                </w:rPr>
                <w:t xml:space="preserve">click here </w:t>
              </w:r>
            </w:hyperlink>
            <w:r>
              <w:t>to view the order details.</w:t>
            </w:r>
            <w:r>
              <w:br/>
            </w:r>
            <w:r>
              <w:br/>
              <w:t xml:space="preserve">Thank you, </w:t>
            </w:r>
            <w:r>
              <w:br/>
              <w:t>OMS Notification Team</w:t>
            </w:r>
            <w:r>
              <w:br/>
            </w:r>
          </w:p>
          <w:p w:rsidR="00CC2410" w:rsidRDefault="00FE5EFA" w:rsidP="00CC2410">
            <w:r>
              <w:pict>
                <v:rect id="_x0000_i1025" style="width:425.7pt;height:1.5pt" o:hralign="center" o:hrstd="t" o:hr="t" fillcolor="#a0a0a0" stroked="f"/>
              </w:pict>
            </w:r>
          </w:p>
          <w:p w:rsidR="007D52E0" w:rsidRDefault="00CC2410" w:rsidP="00CC2410">
            <w:r>
              <w:rPr>
                <w:b/>
                <w:bCs/>
              </w:rPr>
              <w:t xml:space="preserve">SELF EXPRESSION. BY GWC </w:t>
            </w:r>
            <w:r>
              <w:br/>
              <w:t xml:space="preserve">This email including its attachments are confidential and intended solely for the use of the individual or entity to whom they are addressed. If you have received this email in error, please delete it from your system and notify the sender immediately. If you are not the intended recipient you are notified that disclosing, copying or distributing the content of this information is strictly prohibited. </w:t>
            </w:r>
            <w:r>
              <w:br/>
            </w:r>
            <w:r>
              <w:br/>
              <w:t xml:space="preserve">PLEASE CONSIDER THE ENVIRONMENT BEFORE PRINTING THIS EMAIL. </w:t>
            </w:r>
          </w:p>
          <w:p w:rsidR="00CC2410" w:rsidRDefault="00CC2410" w:rsidP="00CC2410"/>
          <w:p w:rsidR="00CC2410" w:rsidRPr="00CC2410" w:rsidRDefault="00CC2410" w:rsidP="00CC2410"/>
        </w:tc>
      </w:tr>
    </w:tbl>
    <w:p w:rsidR="007D52E0" w:rsidRDefault="007D52E0" w:rsidP="007D52E0">
      <w:pPr>
        <w:spacing w:before="100" w:beforeAutospacing="1" w:after="100" w:afterAutospacing="1" w:line="240" w:lineRule="auto"/>
        <w:rPr>
          <w:rFonts w:ascii="Times New Roman" w:eastAsia="Times New Roman" w:hAnsi="Times New Roman" w:cs="Times New Roman"/>
          <w:sz w:val="24"/>
          <w:szCs w:val="24"/>
          <w:lang w:bidi="mr-IN"/>
        </w:rPr>
      </w:pPr>
    </w:p>
    <w:tbl>
      <w:tblPr>
        <w:tblStyle w:val="TableGrid"/>
        <w:tblW w:w="11250" w:type="dxa"/>
        <w:tblInd w:w="-612" w:type="dxa"/>
        <w:tblLook w:val="04A0" w:firstRow="1" w:lastRow="0" w:firstColumn="1" w:lastColumn="0" w:noHBand="0" w:noVBand="1"/>
      </w:tblPr>
      <w:tblGrid>
        <w:gridCol w:w="1620"/>
        <w:gridCol w:w="9630"/>
      </w:tblGrid>
      <w:tr w:rsidR="007D52E0" w:rsidRPr="007D52E0" w:rsidTr="00CC2410">
        <w:tc>
          <w:tcPr>
            <w:tcW w:w="1620" w:type="dxa"/>
            <w:shd w:val="clear" w:color="auto" w:fill="EEECE1" w:themeFill="background2"/>
          </w:tcPr>
          <w:p w:rsidR="007D52E0" w:rsidRPr="007D52E0" w:rsidRDefault="007D52E0" w:rsidP="00935D0A">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lastRenderedPageBreak/>
              <w:t>Event</w:t>
            </w:r>
            <w:r>
              <w:rPr>
                <w:rFonts w:ascii="Times New Roman" w:eastAsia="Times New Roman" w:hAnsi="Times New Roman" w:cs="Times New Roman"/>
                <w:b/>
                <w:bCs/>
                <w:sz w:val="24"/>
                <w:szCs w:val="24"/>
                <w:lang w:bidi="mr-IN"/>
              </w:rPr>
              <w:t xml:space="preserve">/Status </w:t>
            </w:r>
          </w:p>
        </w:tc>
        <w:tc>
          <w:tcPr>
            <w:tcW w:w="9630" w:type="dxa"/>
            <w:shd w:val="clear" w:color="auto" w:fill="EEECE1" w:themeFill="background2"/>
          </w:tcPr>
          <w:p w:rsidR="007D52E0" w:rsidRPr="007D52E0" w:rsidRDefault="007D52E0" w:rsidP="007D52E0">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 xml:space="preserve">Order </w:t>
            </w:r>
            <w:r>
              <w:rPr>
                <w:rFonts w:ascii="Times New Roman" w:eastAsia="Times New Roman" w:hAnsi="Times New Roman" w:cs="Times New Roman"/>
                <w:b/>
                <w:bCs/>
                <w:sz w:val="24"/>
                <w:szCs w:val="24"/>
                <w:lang w:bidi="mr-IN"/>
              </w:rPr>
              <w:t>Approved</w:t>
            </w:r>
            <w:r w:rsidRPr="007D52E0">
              <w:rPr>
                <w:rFonts w:ascii="Times New Roman" w:eastAsia="Times New Roman" w:hAnsi="Times New Roman" w:cs="Times New Roman"/>
                <w:b/>
                <w:bCs/>
                <w:sz w:val="24"/>
                <w:szCs w:val="24"/>
                <w:lang w:bidi="mr-IN"/>
              </w:rPr>
              <w:t xml:space="preserve"> </w:t>
            </w:r>
          </w:p>
        </w:tc>
      </w:tr>
      <w:tr w:rsidR="007D52E0" w:rsidTr="00CC2410">
        <w:tc>
          <w:tcPr>
            <w:tcW w:w="1620" w:type="dxa"/>
          </w:tcPr>
          <w:p w:rsidR="007D52E0" w:rsidRDefault="007D52E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Subject </w:t>
            </w:r>
          </w:p>
        </w:tc>
        <w:tc>
          <w:tcPr>
            <w:tcW w:w="9630" w:type="dxa"/>
          </w:tcPr>
          <w:p w:rsidR="007D52E0" w:rsidRDefault="007D52E0" w:rsidP="007D52E0">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 xml:space="preserve">OMS Order </w:t>
            </w:r>
            <w:r>
              <w:rPr>
                <w:rFonts w:ascii="Times New Roman" w:eastAsia="Times New Roman" w:hAnsi="Times New Roman" w:cs="Times New Roman"/>
                <w:sz w:val="24"/>
                <w:szCs w:val="24"/>
                <w:lang w:bidi="mr-IN"/>
              </w:rPr>
              <w:t>Approved Successfully</w:t>
            </w:r>
            <w:r w:rsidRPr="007D52E0">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 Order No #</w:t>
            </w:r>
            <w:r w:rsidRPr="007D52E0">
              <w:rPr>
                <w:rFonts w:ascii="Times New Roman" w:eastAsia="Times New Roman" w:hAnsi="Times New Roman" w:cs="Times New Roman"/>
                <w:sz w:val="24"/>
                <w:szCs w:val="24"/>
                <w:lang w:bidi="mr-IN"/>
              </w:rPr>
              <w:t>(order number)</w:t>
            </w:r>
          </w:p>
        </w:tc>
      </w:tr>
      <w:tr w:rsidR="007D52E0" w:rsidTr="00CC2410">
        <w:tc>
          <w:tcPr>
            <w:tcW w:w="1620" w:type="dxa"/>
          </w:tcPr>
          <w:p w:rsidR="007D52E0" w:rsidRDefault="007D52E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Body</w:t>
            </w:r>
          </w:p>
        </w:tc>
        <w:tc>
          <w:tcPr>
            <w:tcW w:w="9630" w:type="dxa"/>
          </w:tcPr>
          <w:p w:rsidR="007D52E0" w:rsidRPr="007D52E0" w:rsidRDefault="007D52E0" w:rsidP="00935D0A">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Dear Receiver</w:t>
            </w:r>
          </w:p>
          <w:p w:rsidR="007D52E0" w:rsidRPr="007D52E0" w:rsidRDefault="007D52E0" w:rsidP="007D52E0">
            <w:pPr>
              <w:spacing w:before="100" w:beforeAutospacing="1" w:after="100" w:afterAutospacing="1"/>
              <w:rPr>
                <w:rFonts w:ascii="Times New Roman" w:eastAsia="Times New Roman" w:hAnsi="Times New Roman" w:cs="Times New Roman"/>
                <w:sz w:val="24"/>
                <w:szCs w:val="24"/>
                <w:lang w:bidi="mr-IN"/>
              </w:rPr>
            </w:pPr>
            <w:del w:id="5" w:author="Nadim Nassar" w:date="2017-02-06T09:32:00Z">
              <w:r w:rsidDel="00FE5EFA">
                <w:rPr>
                  <w:rFonts w:ascii="Times New Roman" w:eastAsia="Times New Roman" w:hAnsi="Times New Roman" w:cs="Times New Roman"/>
                  <w:sz w:val="24"/>
                  <w:szCs w:val="24"/>
                  <w:lang w:bidi="mr-IN"/>
                </w:rPr>
                <w:delText xml:space="preserve">Enclosed </w:delText>
              </w:r>
            </w:del>
            <w:ins w:id="6" w:author="Nadim Nassar" w:date="2017-02-06T09:32:00Z">
              <w:r w:rsidR="00FE5EFA">
                <w:rPr>
                  <w:rFonts w:ascii="Times New Roman" w:eastAsia="Times New Roman" w:hAnsi="Times New Roman" w:cs="Times New Roman"/>
                  <w:sz w:val="24"/>
                  <w:szCs w:val="24"/>
                  <w:lang w:bidi="mr-IN"/>
                </w:rPr>
                <w:t>Below</w:t>
              </w:r>
              <w:r w:rsidR="00FE5EFA">
                <w:rPr>
                  <w:rFonts w:ascii="Times New Roman" w:eastAsia="Times New Roman" w:hAnsi="Times New Roman" w:cs="Times New Roman"/>
                  <w:sz w:val="24"/>
                  <w:szCs w:val="24"/>
                  <w:lang w:bidi="mr-IN"/>
                </w:rPr>
                <w:t xml:space="preserve"> </w:t>
              </w:r>
            </w:ins>
            <w:r>
              <w:rPr>
                <w:rFonts w:ascii="Times New Roman" w:eastAsia="Times New Roman" w:hAnsi="Times New Roman" w:cs="Times New Roman"/>
                <w:sz w:val="24"/>
                <w:szCs w:val="24"/>
                <w:lang w:bidi="mr-IN"/>
              </w:rPr>
              <w:t xml:space="preserve">Order </w:t>
            </w:r>
            <w:r w:rsidRPr="007D52E0">
              <w:rPr>
                <w:rFonts w:ascii="Times New Roman" w:eastAsia="Times New Roman" w:hAnsi="Times New Roman" w:cs="Times New Roman"/>
                <w:sz w:val="24"/>
                <w:szCs w:val="24"/>
                <w:lang w:bidi="mr-IN"/>
              </w:rPr>
              <w:t xml:space="preserve">has been approved </w:t>
            </w:r>
            <w:ins w:id="7" w:author="Nadim Nassar" w:date="2017-02-06T09:32:00Z">
              <w:r w:rsidR="00FE5EFA">
                <w:rPr>
                  <w:rFonts w:ascii="Times New Roman" w:eastAsia="Times New Roman" w:hAnsi="Times New Roman" w:cs="Times New Roman"/>
                  <w:sz w:val="24"/>
                  <w:szCs w:val="24"/>
                  <w:lang w:bidi="mr-IN"/>
                </w:rPr>
                <w:t xml:space="preserve">by (approver) </w:t>
              </w:r>
            </w:ins>
            <w:r w:rsidRPr="007D52E0">
              <w:rPr>
                <w:rFonts w:ascii="Times New Roman" w:eastAsia="Times New Roman" w:hAnsi="Times New Roman" w:cs="Times New Roman"/>
                <w:sz w:val="24"/>
                <w:szCs w:val="24"/>
                <w:lang w:bidi="mr-IN"/>
              </w:rPr>
              <w:t>for warehouse processing,</w:t>
            </w:r>
          </w:p>
          <w:p w:rsidR="00CC2410" w:rsidRDefault="00CC2410" w:rsidP="00CC2410">
            <w:pPr>
              <w:spacing w:after="240"/>
            </w:pPr>
            <w:r>
              <w:rPr>
                <w:b/>
                <w:bCs/>
              </w:rPr>
              <w:t xml:space="preserve">Order Summary : </w:t>
            </w:r>
          </w:p>
          <w:tbl>
            <w:tblPr>
              <w:tblW w:w="0" w:type="auto"/>
              <w:tblLook w:val="04A0" w:firstRow="1" w:lastRow="0" w:firstColumn="1" w:lastColumn="0" w:noHBand="0" w:noVBand="1"/>
            </w:tblPr>
            <w:tblGrid>
              <w:gridCol w:w="725"/>
              <w:gridCol w:w="1494"/>
              <w:gridCol w:w="824"/>
              <w:gridCol w:w="1091"/>
              <w:gridCol w:w="1026"/>
              <w:gridCol w:w="1241"/>
              <w:gridCol w:w="992"/>
              <w:gridCol w:w="1168"/>
              <w:gridCol w:w="837"/>
            </w:tblGrid>
            <w:tr w:rsidR="00CC2410" w:rsidTr="00CC2410">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Id</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Customer Order Reference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Exp. Delivery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Status</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Department</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 Type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Requested By</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Remark</w:t>
                  </w:r>
                </w:p>
              </w:tc>
            </w:tr>
            <w:tr w:rsidR="00CC2410" w:rsidTr="00CC2410">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301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25-Nov-2016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05-Dec-2016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107726">
                  <w:pPr>
                    <w:jc w:val="center"/>
                    <w:rPr>
                      <w:rFonts w:ascii="Times New Roman" w:hAnsi="Times New Roman" w:cs="Times New Roman"/>
                      <w:color w:val="555555"/>
                      <w:sz w:val="24"/>
                      <w:szCs w:val="24"/>
                    </w:rPr>
                  </w:pPr>
                  <w:r>
                    <w:rPr>
                      <w:color w:val="555555"/>
                    </w:rPr>
                    <w:t>Approved</w:t>
                  </w:r>
                  <w:r w:rsidR="00CC2410">
                    <w:rPr>
                      <w:color w:val="555555"/>
                    </w:rPr>
                    <w:t xml:space="preserve">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High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User1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test001 </w:t>
                  </w:r>
                </w:p>
              </w:tc>
            </w:tr>
          </w:tbl>
          <w:p w:rsidR="00CC2410" w:rsidRDefault="00CC2410" w:rsidP="00CC2410">
            <w:pPr>
              <w:spacing w:after="240"/>
            </w:pPr>
            <w:r>
              <w:br/>
            </w:r>
            <w:r>
              <w:br/>
            </w:r>
            <w:r>
              <w:rPr>
                <w:b/>
                <w:bCs/>
              </w:rPr>
              <w:t xml:space="preserve">Order Details : </w:t>
            </w:r>
          </w:p>
          <w:tbl>
            <w:tblPr>
              <w:tblW w:w="0" w:type="auto"/>
              <w:tblLook w:val="04A0" w:firstRow="1" w:lastRow="0" w:firstColumn="1" w:lastColumn="0" w:noHBand="0" w:noVBand="1"/>
            </w:tblPr>
            <w:tblGrid>
              <w:gridCol w:w="747"/>
              <w:gridCol w:w="1468"/>
              <w:gridCol w:w="1952"/>
              <w:gridCol w:w="541"/>
              <w:gridCol w:w="1113"/>
            </w:tblGrid>
            <w:tr w:rsidR="00107726" w:rsidTr="00EF493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Sr.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Item Code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Description</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Qty</w:t>
                  </w:r>
                </w:p>
              </w:tc>
              <w:tc>
                <w:tcPr>
                  <w:tcW w:w="0" w:type="auto"/>
                  <w:tcBorders>
                    <w:top w:val="single" w:sz="6" w:space="0" w:color="5C87B2"/>
                    <w:left w:val="single" w:sz="6" w:space="0" w:color="5C87B2"/>
                    <w:bottom w:val="single" w:sz="6" w:space="0" w:color="5C87B2"/>
                    <w:right w:val="single" w:sz="6" w:space="0" w:color="5C87B2"/>
                  </w:tcBorders>
                  <w:shd w:val="clear" w:color="auto" w:fill="6FA1D2"/>
                  <w:vAlign w:val="center"/>
                </w:tcPr>
                <w:p w:rsidR="00107726" w:rsidRDefault="00107726" w:rsidP="00935D0A">
                  <w:pPr>
                    <w:jc w:val="center"/>
                    <w:rPr>
                      <w:rFonts w:ascii="Times New Roman" w:hAnsi="Times New Roman" w:cs="Times New Roman"/>
                      <w:color w:val="FFFFFF"/>
                      <w:sz w:val="24"/>
                      <w:szCs w:val="24"/>
                    </w:rPr>
                  </w:pPr>
                  <w:r>
                    <w:rPr>
                      <w:color w:val="FFFFFF"/>
                    </w:rPr>
                    <w:t xml:space="preserve">Group Set </w:t>
                  </w:r>
                </w:p>
              </w:tc>
            </w:tr>
            <w:tr w:rsidR="00107726" w:rsidTr="00EF493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Sales Product1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This is Sales Product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1.00 </w:t>
                  </w:r>
                </w:p>
              </w:tc>
              <w:tc>
                <w:tcPr>
                  <w:tcW w:w="0" w:type="auto"/>
                  <w:tcBorders>
                    <w:top w:val="single" w:sz="6" w:space="0" w:color="5C87B2"/>
                    <w:left w:val="single" w:sz="6" w:space="0" w:color="5C87B2"/>
                    <w:bottom w:val="single" w:sz="6" w:space="0" w:color="5C87B2"/>
                    <w:right w:val="single" w:sz="6" w:space="0" w:color="5C87B2"/>
                  </w:tcBorders>
                  <w:vAlign w:val="center"/>
                </w:tcPr>
                <w:p w:rsidR="00107726" w:rsidRDefault="00107726" w:rsidP="00935D0A">
                  <w:pPr>
                    <w:jc w:val="center"/>
                    <w:rPr>
                      <w:rFonts w:ascii="Times New Roman" w:hAnsi="Times New Roman" w:cs="Times New Roman"/>
                      <w:color w:val="555555"/>
                      <w:sz w:val="24"/>
                      <w:szCs w:val="24"/>
                    </w:rPr>
                  </w:pPr>
                  <w:r>
                    <w:rPr>
                      <w:color w:val="555555"/>
                    </w:rPr>
                    <w:t>No</w:t>
                  </w:r>
                </w:p>
              </w:tc>
            </w:tr>
          </w:tbl>
          <w:p w:rsidR="00CC2410" w:rsidRDefault="00CC2410" w:rsidP="00CC2410">
            <w:pPr>
              <w:spacing w:after="240"/>
            </w:pPr>
            <w:r>
              <w:br/>
            </w:r>
            <w:r>
              <w:br/>
              <w:t xml:space="preserve">Please </w:t>
            </w:r>
            <w:hyperlink r:id="rId6" w:tgtFrame="_blank" w:history="1">
              <w:r>
                <w:rPr>
                  <w:rStyle w:val="Hyperlink"/>
                  <w:color w:val="3BB9FF"/>
                </w:rPr>
                <w:t xml:space="preserve">click here </w:t>
              </w:r>
            </w:hyperlink>
            <w:r>
              <w:t>to view the order details.</w:t>
            </w:r>
            <w:r>
              <w:br/>
            </w:r>
            <w:r>
              <w:br/>
              <w:t xml:space="preserve">Thank you, </w:t>
            </w:r>
            <w:r>
              <w:br/>
              <w:t>OMS Notification Team</w:t>
            </w:r>
            <w:r>
              <w:br/>
            </w:r>
          </w:p>
          <w:p w:rsidR="00CC2410" w:rsidRDefault="00FE5EFA" w:rsidP="00CC2410">
            <w:pPr>
              <w:jc w:val="center"/>
            </w:pPr>
            <w:r>
              <w:pict>
                <v:rect id="_x0000_i1026" style="width:470.7pt;height:1.5pt" o:hralign="center" o:hrstd="t" o:hr="t" fillcolor="#a0a0a0" stroked="f"/>
              </w:pict>
            </w:r>
          </w:p>
          <w:p w:rsidR="007D52E0" w:rsidRPr="00CC2410" w:rsidRDefault="00CC2410" w:rsidP="00CC2410">
            <w:r>
              <w:rPr>
                <w:b/>
                <w:bCs/>
              </w:rPr>
              <w:t xml:space="preserve">SELF EXPRESSION. BY GWC </w:t>
            </w:r>
            <w:r>
              <w:br/>
              <w:t xml:space="preserve">This email including its attachments are confidential and intended solely for the use of the individual or entity to whom they are addressed. If you have received this email in error, please delete it from your system and notify the sender immediately. If you are not the intended recipient you are notified that disclosing, copying or distributing the content of this information is strictly prohibited. </w:t>
            </w:r>
            <w:r>
              <w:br/>
            </w:r>
            <w:r>
              <w:br/>
              <w:t xml:space="preserve">PLEASE CONSIDER THE ENVIRONMENT BEFORE PRINTING THIS EMAIL. </w:t>
            </w:r>
          </w:p>
        </w:tc>
      </w:tr>
    </w:tbl>
    <w:p w:rsidR="00CC2410" w:rsidRDefault="00CC2410" w:rsidP="007D52E0">
      <w:pPr>
        <w:spacing w:before="100" w:beforeAutospacing="1" w:after="100" w:afterAutospacing="1" w:line="240" w:lineRule="auto"/>
        <w:rPr>
          <w:rFonts w:ascii="Times New Roman" w:eastAsia="Times New Roman" w:hAnsi="Times New Roman" w:cs="Times New Roman"/>
          <w:sz w:val="24"/>
          <w:szCs w:val="24"/>
          <w:lang w:bidi="mr-IN"/>
        </w:rPr>
      </w:pPr>
    </w:p>
    <w:p w:rsidR="00CC2410" w:rsidRDefault="00CC2410">
      <w:pPr>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br w:type="page"/>
      </w:r>
    </w:p>
    <w:p w:rsidR="007D52E0" w:rsidRDefault="007D52E0" w:rsidP="007D52E0">
      <w:pPr>
        <w:spacing w:before="100" w:beforeAutospacing="1" w:after="100" w:afterAutospacing="1" w:line="240" w:lineRule="auto"/>
        <w:rPr>
          <w:rFonts w:ascii="Times New Roman" w:eastAsia="Times New Roman" w:hAnsi="Times New Roman" w:cs="Times New Roman"/>
          <w:sz w:val="24"/>
          <w:szCs w:val="24"/>
          <w:lang w:bidi="mr-IN"/>
        </w:rPr>
      </w:pPr>
    </w:p>
    <w:tbl>
      <w:tblPr>
        <w:tblStyle w:val="TableGrid"/>
        <w:tblW w:w="11250" w:type="dxa"/>
        <w:tblInd w:w="-612" w:type="dxa"/>
        <w:tblLook w:val="04A0" w:firstRow="1" w:lastRow="0" w:firstColumn="1" w:lastColumn="0" w:noHBand="0" w:noVBand="1"/>
      </w:tblPr>
      <w:tblGrid>
        <w:gridCol w:w="1620"/>
        <w:gridCol w:w="9630"/>
      </w:tblGrid>
      <w:tr w:rsidR="007D52E0" w:rsidRPr="007D52E0" w:rsidTr="00CC2410">
        <w:tc>
          <w:tcPr>
            <w:tcW w:w="1620" w:type="dxa"/>
            <w:shd w:val="clear" w:color="auto" w:fill="EEECE1" w:themeFill="background2"/>
          </w:tcPr>
          <w:p w:rsidR="007D52E0" w:rsidRPr="007D52E0" w:rsidRDefault="007D52E0" w:rsidP="00935D0A">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Event</w:t>
            </w:r>
            <w:r>
              <w:rPr>
                <w:rFonts w:ascii="Times New Roman" w:eastAsia="Times New Roman" w:hAnsi="Times New Roman" w:cs="Times New Roman"/>
                <w:b/>
                <w:bCs/>
                <w:sz w:val="24"/>
                <w:szCs w:val="24"/>
                <w:lang w:bidi="mr-IN"/>
              </w:rPr>
              <w:t xml:space="preserve">/Status </w:t>
            </w:r>
          </w:p>
        </w:tc>
        <w:tc>
          <w:tcPr>
            <w:tcW w:w="9630" w:type="dxa"/>
            <w:shd w:val="clear" w:color="auto" w:fill="EEECE1" w:themeFill="background2"/>
          </w:tcPr>
          <w:p w:rsidR="007D52E0" w:rsidRPr="007D52E0" w:rsidRDefault="007D52E0" w:rsidP="007D52E0">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 xml:space="preserve">Order </w:t>
            </w:r>
            <w:r>
              <w:rPr>
                <w:rFonts w:ascii="Times New Roman" w:eastAsia="Times New Roman" w:hAnsi="Times New Roman" w:cs="Times New Roman"/>
                <w:b/>
                <w:bCs/>
                <w:sz w:val="24"/>
                <w:szCs w:val="24"/>
                <w:lang w:bidi="mr-IN"/>
              </w:rPr>
              <w:t xml:space="preserve">Rejected </w:t>
            </w:r>
          </w:p>
        </w:tc>
      </w:tr>
      <w:tr w:rsidR="007D52E0" w:rsidTr="00CC2410">
        <w:tc>
          <w:tcPr>
            <w:tcW w:w="1620" w:type="dxa"/>
          </w:tcPr>
          <w:p w:rsidR="007D52E0" w:rsidRDefault="007D52E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Subject </w:t>
            </w:r>
          </w:p>
        </w:tc>
        <w:tc>
          <w:tcPr>
            <w:tcW w:w="9630" w:type="dxa"/>
          </w:tcPr>
          <w:p w:rsidR="007D52E0" w:rsidRDefault="007D52E0" w:rsidP="007D52E0">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 xml:space="preserve">OMS Order </w:t>
            </w:r>
            <w:r>
              <w:rPr>
                <w:rFonts w:ascii="Times New Roman" w:eastAsia="Times New Roman" w:hAnsi="Times New Roman" w:cs="Times New Roman"/>
                <w:sz w:val="24"/>
                <w:szCs w:val="24"/>
                <w:lang w:bidi="mr-IN"/>
              </w:rPr>
              <w:t>Rejected by Approver</w:t>
            </w:r>
            <w:r w:rsidRPr="007D52E0">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 Order No #</w:t>
            </w:r>
            <w:r w:rsidRPr="007D52E0">
              <w:rPr>
                <w:rFonts w:ascii="Times New Roman" w:eastAsia="Times New Roman" w:hAnsi="Times New Roman" w:cs="Times New Roman"/>
                <w:sz w:val="24"/>
                <w:szCs w:val="24"/>
                <w:lang w:bidi="mr-IN"/>
              </w:rPr>
              <w:t>(order number)</w:t>
            </w:r>
          </w:p>
        </w:tc>
      </w:tr>
      <w:tr w:rsidR="007D52E0" w:rsidTr="00CC2410">
        <w:tc>
          <w:tcPr>
            <w:tcW w:w="1620" w:type="dxa"/>
          </w:tcPr>
          <w:p w:rsidR="007D52E0" w:rsidRDefault="007D52E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Body</w:t>
            </w:r>
          </w:p>
        </w:tc>
        <w:tc>
          <w:tcPr>
            <w:tcW w:w="9630" w:type="dxa"/>
          </w:tcPr>
          <w:p w:rsidR="007D52E0" w:rsidRPr="007D52E0" w:rsidRDefault="007D52E0" w:rsidP="00935D0A">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Dear Receiver</w:t>
            </w:r>
          </w:p>
          <w:p w:rsidR="007D52E0" w:rsidRPr="007D52E0" w:rsidRDefault="007D52E0" w:rsidP="00935D0A">
            <w:pPr>
              <w:spacing w:before="100" w:beforeAutospacing="1" w:after="100" w:afterAutospacing="1"/>
              <w:rPr>
                <w:rFonts w:ascii="Times New Roman" w:eastAsia="Times New Roman" w:hAnsi="Times New Roman" w:cs="Times New Roman"/>
                <w:sz w:val="24"/>
                <w:szCs w:val="24"/>
                <w:lang w:bidi="mr-IN"/>
              </w:rPr>
            </w:pPr>
            <w:del w:id="8" w:author="Nadim Nassar" w:date="2017-02-06T09:32:00Z">
              <w:r w:rsidDel="00FE5EFA">
                <w:rPr>
                  <w:rFonts w:ascii="Times New Roman" w:eastAsia="Times New Roman" w:hAnsi="Times New Roman" w:cs="Times New Roman"/>
                  <w:sz w:val="24"/>
                  <w:szCs w:val="24"/>
                  <w:lang w:bidi="mr-IN"/>
                </w:rPr>
                <w:delText xml:space="preserve">Enclosed </w:delText>
              </w:r>
            </w:del>
            <w:ins w:id="9" w:author="Nadim Nassar" w:date="2017-02-06T09:32:00Z">
              <w:r w:rsidR="00FE5EFA">
                <w:rPr>
                  <w:rFonts w:ascii="Times New Roman" w:eastAsia="Times New Roman" w:hAnsi="Times New Roman" w:cs="Times New Roman"/>
                  <w:sz w:val="24"/>
                  <w:szCs w:val="24"/>
                  <w:lang w:bidi="mr-IN"/>
                </w:rPr>
                <w:t>Below</w:t>
              </w:r>
              <w:r w:rsidR="00FE5EFA">
                <w:rPr>
                  <w:rFonts w:ascii="Times New Roman" w:eastAsia="Times New Roman" w:hAnsi="Times New Roman" w:cs="Times New Roman"/>
                  <w:sz w:val="24"/>
                  <w:szCs w:val="24"/>
                  <w:lang w:bidi="mr-IN"/>
                </w:rPr>
                <w:t xml:space="preserve"> </w:t>
              </w:r>
            </w:ins>
            <w:r>
              <w:rPr>
                <w:rFonts w:ascii="Times New Roman" w:eastAsia="Times New Roman" w:hAnsi="Times New Roman" w:cs="Times New Roman"/>
                <w:sz w:val="24"/>
                <w:szCs w:val="24"/>
                <w:lang w:bidi="mr-IN"/>
              </w:rPr>
              <w:t xml:space="preserve">Order </w:t>
            </w:r>
            <w:r w:rsidRPr="007D52E0">
              <w:rPr>
                <w:rFonts w:ascii="Times New Roman" w:eastAsia="Times New Roman" w:hAnsi="Times New Roman" w:cs="Times New Roman"/>
                <w:sz w:val="24"/>
                <w:szCs w:val="24"/>
                <w:lang w:bidi="mr-IN"/>
              </w:rPr>
              <w:t xml:space="preserve">has been </w:t>
            </w:r>
            <w:r>
              <w:rPr>
                <w:rFonts w:ascii="Times New Roman" w:eastAsia="Times New Roman" w:hAnsi="Times New Roman" w:cs="Times New Roman"/>
                <w:sz w:val="24"/>
                <w:szCs w:val="24"/>
                <w:lang w:bidi="mr-IN"/>
              </w:rPr>
              <w:t xml:space="preserve">Rejected </w:t>
            </w:r>
            <w:proofErr w:type="gramStart"/>
            <w:r>
              <w:rPr>
                <w:rFonts w:ascii="Times New Roman" w:eastAsia="Times New Roman" w:hAnsi="Times New Roman" w:cs="Times New Roman"/>
                <w:sz w:val="24"/>
                <w:szCs w:val="24"/>
                <w:lang w:bidi="mr-IN"/>
              </w:rPr>
              <w:t>By</w:t>
            </w:r>
            <w:proofErr w:type="gramEnd"/>
            <w:r>
              <w:rPr>
                <w:rFonts w:ascii="Times New Roman" w:eastAsia="Times New Roman" w:hAnsi="Times New Roman" w:cs="Times New Roman"/>
                <w:sz w:val="24"/>
                <w:szCs w:val="24"/>
                <w:lang w:bidi="mr-IN"/>
              </w:rPr>
              <w:t xml:space="preserve"> the Approver</w:t>
            </w:r>
            <w:r w:rsidRPr="007D52E0">
              <w:rPr>
                <w:rFonts w:ascii="Times New Roman" w:eastAsia="Times New Roman" w:hAnsi="Times New Roman" w:cs="Times New Roman"/>
                <w:sz w:val="24"/>
                <w:szCs w:val="24"/>
                <w:lang w:bidi="mr-IN"/>
              </w:rPr>
              <w:t>,</w:t>
            </w:r>
          </w:p>
          <w:p w:rsidR="00CC2410" w:rsidRDefault="00CC2410" w:rsidP="00CC2410">
            <w:pPr>
              <w:spacing w:after="240"/>
            </w:pPr>
            <w:r>
              <w:rPr>
                <w:b/>
                <w:bCs/>
              </w:rPr>
              <w:t xml:space="preserve">Order Summary : </w:t>
            </w:r>
          </w:p>
          <w:tbl>
            <w:tblPr>
              <w:tblW w:w="0" w:type="auto"/>
              <w:tblLook w:val="04A0" w:firstRow="1" w:lastRow="0" w:firstColumn="1" w:lastColumn="0" w:noHBand="0" w:noVBand="1"/>
            </w:tblPr>
            <w:tblGrid>
              <w:gridCol w:w="732"/>
              <w:gridCol w:w="1533"/>
              <w:gridCol w:w="837"/>
              <w:gridCol w:w="1110"/>
              <w:gridCol w:w="933"/>
              <w:gridCol w:w="1241"/>
              <w:gridCol w:w="1002"/>
              <w:gridCol w:w="1173"/>
              <w:gridCol w:w="837"/>
            </w:tblGrid>
            <w:tr w:rsidR="00CC2410" w:rsidTr="00CC2410">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Id</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Customer Order Reference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Exp. Delivery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Status</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Department</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 Type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Requested By</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Remark</w:t>
                  </w:r>
                </w:p>
              </w:tc>
            </w:tr>
            <w:tr w:rsidR="00CC2410" w:rsidTr="00CC2410">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301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25-Nov-2016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05-Dec-2016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Rejected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High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User1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test001 </w:t>
                  </w:r>
                </w:p>
              </w:tc>
            </w:tr>
          </w:tbl>
          <w:p w:rsidR="00CC2410" w:rsidRDefault="00CC2410" w:rsidP="00CC2410">
            <w:pPr>
              <w:spacing w:after="240"/>
            </w:pPr>
            <w:r>
              <w:br/>
            </w:r>
            <w:r>
              <w:br/>
            </w:r>
            <w:r>
              <w:rPr>
                <w:b/>
                <w:bCs/>
              </w:rPr>
              <w:t xml:space="preserve">Order Details : </w:t>
            </w:r>
          </w:p>
          <w:tbl>
            <w:tblPr>
              <w:tblW w:w="0" w:type="auto"/>
              <w:tblLook w:val="04A0" w:firstRow="1" w:lastRow="0" w:firstColumn="1" w:lastColumn="0" w:noHBand="0" w:noVBand="1"/>
            </w:tblPr>
            <w:tblGrid>
              <w:gridCol w:w="747"/>
              <w:gridCol w:w="1468"/>
              <w:gridCol w:w="1952"/>
              <w:gridCol w:w="541"/>
              <w:gridCol w:w="1113"/>
            </w:tblGrid>
            <w:tr w:rsidR="00107726" w:rsidTr="006A1745">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Sr.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Item Code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Description</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Qty</w:t>
                  </w:r>
                </w:p>
              </w:tc>
              <w:tc>
                <w:tcPr>
                  <w:tcW w:w="0" w:type="auto"/>
                  <w:tcBorders>
                    <w:top w:val="single" w:sz="6" w:space="0" w:color="5C87B2"/>
                    <w:left w:val="single" w:sz="6" w:space="0" w:color="5C87B2"/>
                    <w:bottom w:val="single" w:sz="6" w:space="0" w:color="5C87B2"/>
                    <w:right w:val="single" w:sz="6" w:space="0" w:color="5C87B2"/>
                  </w:tcBorders>
                  <w:shd w:val="clear" w:color="auto" w:fill="6FA1D2"/>
                  <w:vAlign w:val="center"/>
                </w:tcPr>
                <w:p w:rsidR="00107726" w:rsidRDefault="00107726" w:rsidP="00935D0A">
                  <w:pPr>
                    <w:jc w:val="center"/>
                    <w:rPr>
                      <w:rFonts w:ascii="Times New Roman" w:hAnsi="Times New Roman" w:cs="Times New Roman"/>
                      <w:color w:val="FFFFFF"/>
                      <w:sz w:val="24"/>
                      <w:szCs w:val="24"/>
                    </w:rPr>
                  </w:pPr>
                  <w:r>
                    <w:rPr>
                      <w:color w:val="FFFFFF"/>
                    </w:rPr>
                    <w:t xml:space="preserve">Group Set </w:t>
                  </w:r>
                </w:p>
              </w:tc>
            </w:tr>
            <w:tr w:rsidR="00107726" w:rsidTr="006A1745">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Sales Product1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This is Sales Product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1.00 </w:t>
                  </w:r>
                </w:p>
              </w:tc>
              <w:tc>
                <w:tcPr>
                  <w:tcW w:w="0" w:type="auto"/>
                  <w:tcBorders>
                    <w:top w:val="single" w:sz="6" w:space="0" w:color="5C87B2"/>
                    <w:left w:val="single" w:sz="6" w:space="0" w:color="5C87B2"/>
                    <w:bottom w:val="single" w:sz="6" w:space="0" w:color="5C87B2"/>
                    <w:right w:val="single" w:sz="6" w:space="0" w:color="5C87B2"/>
                  </w:tcBorders>
                  <w:vAlign w:val="center"/>
                </w:tcPr>
                <w:p w:rsidR="00107726" w:rsidRDefault="00107726" w:rsidP="00935D0A">
                  <w:pPr>
                    <w:jc w:val="center"/>
                    <w:rPr>
                      <w:rFonts w:ascii="Times New Roman" w:hAnsi="Times New Roman" w:cs="Times New Roman"/>
                      <w:color w:val="555555"/>
                      <w:sz w:val="24"/>
                      <w:szCs w:val="24"/>
                    </w:rPr>
                  </w:pPr>
                  <w:r>
                    <w:rPr>
                      <w:color w:val="555555"/>
                    </w:rPr>
                    <w:t>No</w:t>
                  </w:r>
                </w:p>
              </w:tc>
            </w:tr>
          </w:tbl>
          <w:p w:rsidR="00CC2410" w:rsidRDefault="00CC2410" w:rsidP="00CC2410">
            <w:pPr>
              <w:spacing w:after="240"/>
            </w:pPr>
            <w:r>
              <w:br/>
            </w:r>
            <w:r>
              <w:br/>
              <w:t xml:space="preserve">Please </w:t>
            </w:r>
            <w:hyperlink r:id="rId7" w:tgtFrame="_blank" w:history="1">
              <w:r>
                <w:rPr>
                  <w:rStyle w:val="Hyperlink"/>
                  <w:color w:val="3BB9FF"/>
                </w:rPr>
                <w:t xml:space="preserve">click here </w:t>
              </w:r>
            </w:hyperlink>
            <w:r>
              <w:t>to view the order details.</w:t>
            </w:r>
            <w:r>
              <w:br/>
            </w:r>
            <w:r>
              <w:br/>
              <w:t xml:space="preserve">Thank you, </w:t>
            </w:r>
            <w:r>
              <w:br/>
              <w:t>OMS Notification Team</w:t>
            </w:r>
            <w:r>
              <w:br/>
            </w:r>
          </w:p>
          <w:p w:rsidR="00CC2410" w:rsidRDefault="00FE5EFA" w:rsidP="00CC2410">
            <w:pPr>
              <w:jc w:val="center"/>
            </w:pPr>
            <w:r>
              <w:pict>
                <v:rect id="_x0000_i1027" style="width:470.7pt;height:1.5pt" o:hralign="center" o:hrstd="t" o:hr="t" fillcolor="#a0a0a0" stroked="f"/>
              </w:pict>
            </w:r>
          </w:p>
          <w:p w:rsidR="00CC2410" w:rsidRDefault="00CC2410" w:rsidP="00CC2410">
            <w:r>
              <w:rPr>
                <w:b/>
                <w:bCs/>
              </w:rPr>
              <w:t xml:space="preserve">SELF EXPRESSION. BY GWC </w:t>
            </w:r>
            <w:r>
              <w:br/>
              <w:t xml:space="preserve">This email including its attachments are confidential and intended solely for the use of the individual or entity to whom they are addressed. If you have received this email in error, please delete it from your system and notify the sender immediately. If you are not the intended recipient you are notified that disclosing, copying or distributing the content of this information is strictly prohibited. </w:t>
            </w:r>
            <w:r>
              <w:br/>
            </w:r>
            <w:r>
              <w:br/>
              <w:t xml:space="preserve">PLEASE CONSIDER THE ENVIRONMENT BEFORE PRINTING THIS EMAIL. </w:t>
            </w:r>
          </w:p>
          <w:p w:rsidR="007D52E0" w:rsidRDefault="007D52E0" w:rsidP="00935D0A">
            <w:pPr>
              <w:spacing w:before="100" w:beforeAutospacing="1" w:after="100" w:afterAutospacing="1"/>
              <w:rPr>
                <w:rFonts w:ascii="Times New Roman" w:eastAsia="Times New Roman" w:hAnsi="Times New Roman" w:cs="Times New Roman"/>
                <w:sz w:val="24"/>
                <w:szCs w:val="24"/>
                <w:lang w:bidi="mr-IN"/>
              </w:rPr>
            </w:pPr>
          </w:p>
        </w:tc>
      </w:tr>
    </w:tbl>
    <w:p w:rsidR="007D52E0" w:rsidRDefault="007D52E0">
      <w:pPr>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br w:type="page"/>
      </w:r>
    </w:p>
    <w:tbl>
      <w:tblPr>
        <w:tblStyle w:val="TableGrid"/>
        <w:tblW w:w="11250" w:type="dxa"/>
        <w:tblInd w:w="-612" w:type="dxa"/>
        <w:tblLook w:val="04A0" w:firstRow="1" w:lastRow="0" w:firstColumn="1" w:lastColumn="0" w:noHBand="0" w:noVBand="1"/>
      </w:tblPr>
      <w:tblGrid>
        <w:gridCol w:w="1620"/>
        <w:gridCol w:w="9630"/>
      </w:tblGrid>
      <w:tr w:rsidR="007D52E0" w:rsidRPr="007D52E0" w:rsidTr="00CC2410">
        <w:tc>
          <w:tcPr>
            <w:tcW w:w="1620" w:type="dxa"/>
            <w:shd w:val="clear" w:color="auto" w:fill="EEECE1" w:themeFill="background2"/>
          </w:tcPr>
          <w:p w:rsidR="007D52E0" w:rsidRPr="007D52E0" w:rsidRDefault="007D52E0" w:rsidP="00935D0A">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sz w:val="24"/>
                <w:szCs w:val="24"/>
                <w:lang w:bidi="mr-IN"/>
              </w:rPr>
              <w:lastRenderedPageBreak/>
              <w:t> </w:t>
            </w:r>
            <w:r w:rsidRPr="007D52E0">
              <w:rPr>
                <w:rFonts w:ascii="Times New Roman" w:eastAsia="Times New Roman" w:hAnsi="Times New Roman" w:cs="Times New Roman"/>
                <w:b/>
                <w:bCs/>
                <w:sz w:val="24"/>
                <w:szCs w:val="24"/>
                <w:lang w:bidi="mr-IN"/>
              </w:rPr>
              <w:t>Event</w:t>
            </w:r>
            <w:r>
              <w:rPr>
                <w:rFonts w:ascii="Times New Roman" w:eastAsia="Times New Roman" w:hAnsi="Times New Roman" w:cs="Times New Roman"/>
                <w:b/>
                <w:bCs/>
                <w:sz w:val="24"/>
                <w:szCs w:val="24"/>
                <w:lang w:bidi="mr-IN"/>
              </w:rPr>
              <w:t xml:space="preserve">/Status </w:t>
            </w:r>
          </w:p>
        </w:tc>
        <w:tc>
          <w:tcPr>
            <w:tcW w:w="9630" w:type="dxa"/>
            <w:shd w:val="clear" w:color="auto" w:fill="EEECE1" w:themeFill="background2"/>
          </w:tcPr>
          <w:p w:rsidR="007D52E0" w:rsidRPr="007D52E0" w:rsidRDefault="007D52E0" w:rsidP="007D52E0">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 xml:space="preserve">Order </w:t>
            </w:r>
            <w:r>
              <w:rPr>
                <w:rFonts w:ascii="Times New Roman" w:eastAsia="Times New Roman" w:hAnsi="Times New Roman" w:cs="Times New Roman"/>
                <w:b/>
                <w:bCs/>
                <w:sz w:val="24"/>
                <w:szCs w:val="24"/>
                <w:lang w:bidi="mr-IN"/>
              </w:rPr>
              <w:t xml:space="preserve">Ready for Dispatch </w:t>
            </w:r>
          </w:p>
        </w:tc>
      </w:tr>
      <w:tr w:rsidR="007D52E0" w:rsidTr="00CC2410">
        <w:tc>
          <w:tcPr>
            <w:tcW w:w="1620" w:type="dxa"/>
          </w:tcPr>
          <w:p w:rsidR="007D52E0" w:rsidRDefault="007D52E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Subject </w:t>
            </w:r>
          </w:p>
        </w:tc>
        <w:tc>
          <w:tcPr>
            <w:tcW w:w="9630" w:type="dxa"/>
          </w:tcPr>
          <w:p w:rsidR="007D52E0" w:rsidRDefault="007D52E0" w:rsidP="007D52E0">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 xml:space="preserve">OMS Order </w:t>
            </w:r>
            <w:r>
              <w:rPr>
                <w:rFonts w:ascii="Times New Roman" w:eastAsia="Times New Roman" w:hAnsi="Times New Roman" w:cs="Times New Roman"/>
                <w:sz w:val="24"/>
                <w:szCs w:val="24"/>
                <w:lang w:bidi="mr-IN"/>
              </w:rPr>
              <w:t>Ready for Pickup</w:t>
            </w:r>
            <w:r w:rsidRPr="007D52E0">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 Order No #</w:t>
            </w:r>
            <w:r w:rsidRPr="007D52E0">
              <w:rPr>
                <w:rFonts w:ascii="Times New Roman" w:eastAsia="Times New Roman" w:hAnsi="Times New Roman" w:cs="Times New Roman"/>
                <w:sz w:val="24"/>
                <w:szCs w:val="24"/>
                <w:lang w:bidi="mr-IN"/>
              </w:rPr>
              <w:t>(order number)</w:t>
            </w:r>
          </w:p>
        </w:tc>
      </w:tr>
      <w:tr w:rsidR="007D52E0" w:rsidTr="00CC2410">
        <w:tc>
          <w:tcPr>
            <w:tcW w:w="1620" w:type="dxa"/>
          </w:tcPr>
          <w:p w:rsidR="007D52E0" w:rsidRDefault="007D52E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Body</w:t>
            </w:r>
          </w:p>
        </w:tc>
        <w:tc>
          <w:tcPr>
            <w:tcW w:w="9630" w:type="dxa"/>
          </w:tcPr>
          <w:p w:rsidR="007D52E0" w:rsidRPr="007D52E0" w:rsidRDefault="007D52E0" w:rsidP="00935D0A">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Dear Receiver</w:t>
            </w:r>
          </w:p>
          <w:p w:rsidR="007D52E0" w:rsidRPr="007D52E0" w:rsidRDefault="007D52E0" w:rsidP="00935D0A">
            <w:pPr>
              <w:spacing w:before="100" w:beforeAutospacing="1" w:after="100" w:afterAutospacing="1"/>
              <w:rPr>
                <w:rFonts w:ascii="Times New Roman" w:eastAsia="Times New Roman" w:hAnsi="Times New Roman" w:cs="Times New Roman"/>
                <w:sz w:val="24"/>
                <w:szCs w:val="24"/>
                <w:lang w:bidi="mr-IN"/>
              </w:rPr>
            </w:pPr>
            <w:del w:id="10" w:author="Nadim Nassar" w:date="2017-02-06T09:32:00Z">
              <w:r w:rsidDel="00FE5EFA">
                <w:rPr>
                  <w:rFonts w:ascii="Times New Roman" w:eastAsia="Times New Roman" w:hAnsi="Times New Roman" w:cs="Times New Roman"/>
                  <w:sz w:val="24"/>
                  <w:szCs w:val="24"/>
                  <w:lang w:bidi="mr-IN"/>
                </w:rPr>
                <w:delText xml:space="preserve">Enclosed </w:delText>
              </w:r>
            </w:del>
            <w:ins w:id="11" w:author="Nadim Nassar" w:date="2017-02-06T09:32:00Z">
              <w:r w:rsidR="00FE5EFA">
                <w:rPr>
                  <w:rFonts w:ascii="Times New Roman" w:eastAsia="Times New Roman" w:hAnsi="Times New Roman" w:cs="Times New Roman"/>
                  <w:sz w:val="24"/>
                  <w:szCs w:val="24"/>
                  <w:lang w:bidi="mr-IN"/>
                </w:rPr>
                <w:t>Below</w:t>
              </w:r>
              <w:r w:rsidR="00FE5EFA">
                <w:rPr>
                  <w:rFonts w:ascii="Times New Roman" w:eastAsia="Times New Roman" w:hAnsi="Times New Roman" w:cs="Times New Roman"/>
                  <w:sz w:val="24"/>
                  <w:szCs w:val="24"/>
                  <w:lang w:bidi="mr-IN"/>
                </w:rPr>
                <w:t xml:space="preserve"> </w:t>
              </w:r>
            </w:ins>
            <w:r>
              <w:rPr>
                <w:rFonts w:ascii="Times New Roman" w:eastAsia="Times New Roman" w:hAnsi="Times New Roman" w:cs="Times New Roman"/>
                <w:sz w:val="24"/>
                <w:szCs w:val="24"/>
                <w:lang w:bidi="mr-IN"/>
              </w:rPr>
              <w:t xml:space="preserve">Order is picked and </w:t>
            </w:r>
            <w:r w:rsidR="00CC2410">
              <w:rPr>
                <w:rFonts w:ascii="Times New Roman" w:eastAsia="Times New Roman" w:hAnsi="Times New Roman" w:cs="Times New Roman"/>
                <w:sz w:val="24"/>
                <w:szCs w:val="24"/>
                <w:lang w:bidi="mr-IN"/>
              </w:rPr>
              <w:t>ready for pickup</w:t>
            </w:r>
            <w:r w:rsidRPr="007D52E0">
              <w:rPr>
                <w:rFonts w:ascii="Times New Roman" w:eastAsia="Times New Roman" w:hAnsi="Times New Roman" w:cs="Times New Roman"/>
                <w:sz w:val="24"/>
                <w:szCs w:val="24"/>
                <w:lang w:bidi="mr-IN"/>
              </w:rPr>
              <w:t>,</w:t>
            </w:r>
          </w:p>
          <w:p w:rsidR="00CC2410" w:rsidRDefault="00CC2410" w:rsidP="00CC2410">
            <w:pPr>
              <w:spacing w:after="240"/>
            </w:pPr>
            <w:r>
              <w:rPr>
                <w:b/>
                <w:bCs/>
              </w:rPr>
              <w:t xml:space="preserve">Order Summary : </w:t>
            </w:r>
          </w:p>
          <w:tbl>
            <w:tblPr>
              <w:tblW w:w="0" w:type="auto"/>
              <w:tblLook w:val="04A0" w:firstRow="1" w:lastRow="0" w:firstColumn="1" w:lastColumn="0" w:noHBand="0" w:noVBand="1"/>
            </w:tblPr>
            <w:tblGrid>
              <w:gridCol w:w="722"/>
              <w:gridCol w:w="1454"/>
              <w:gridCol w:w="810"/>
              <w:gridCol w:w="1071"/>
              <w:gridCol w:w="1119"/>
              <w:gridCol w:w="1241"/>
              <w:gridCol w:w="982"/>
              <w:gridCol w:w="1162"/>
              <w:gridCol w:w="837"/>
            </w:tblGrid>
            <w:tr w:rsidR="00107726" w:rsidTr="00CC2410">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Id</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Customer Order Reference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Exp. Delivery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Status</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Department</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 Type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Requested By</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Remark</w:t>
                  </w:r>
                </w:p>
              </w:tc>
            </w:tr>
            <w:tr w:rsidR="00107726" w:rsidTr="00CC2410">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301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25-Nov-2016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05-Dec-2016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107726">
                  <w:pPr>
                    <w:jc w:val="center"/>
                    <w:rPr>
                      <w:rFonts w:ascii="Times New Roman" w:hAnsi="Times New Roman" w:cs="Times New Roman"/>
                      <w:color w:val="555555"/>
                      <w:sz w:val="24"/>
                      <w:szCs w:val="24"/>
                    </w:rPr>
                  </w:pPr>
                  <w:r>
                    <w:rPr>
                      <w:color w:val="555555"/>
                    </w:rPr>
                    <w:t>Ready for Dispatch</w:t>
                  </w:r>
                  <w:r w:rsidR="00CC2410">
                    <w:rPr>
                      <w:color w:val="555555"/>
                    </w:rPr>
                    <w:t xml:space="preserve">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High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User1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test001 </w:t>
                  </w:r>
                </w:p>
              </w:tc>
            </w:tr>
          </w:tbl>
          <w:p w:rsidR="00CC2410" w:rsidRDefault="00CC2410" w:rsidP="00CC2410">
            <w:pPr>
              <w:spacing w:after="240"/>
            </w:pPr>
            <w:r>
              <w:br/>
            </w:r>
            <w:r>
              <w:br/>
            </w:r>
            <w:r>
              <w:rPr>
                <w:b/>
                <w:bCs/>
              </w:rPr>
              <w:t xml:space="preserve">Order Details : </w:t>
            </w:r>
          </w:p>
          <w:tbl>
            <w:tblPr>
              <w:tblW w:w="0" w:type="auto"/>
              <w:tblLook w:val="04A0" w:firstRow="1" w:lastRow="0" w:firstColumn="1" w:lastColumn="0" w:noHBand="0" w:noVBand="1"/>
            </w:tblPr>
            <w:tblGrid>
              <w:gridCol w:w="747"/>
              <w:gridCol w:w="1468"/>
              <w:gridCol w:w="1952"/>
              <w:gridCol w:w="541"/>
              <w:gridCol w:w="1113"/>
            </w:tblGrid>
            <w:tr w:rsidR="00107726" w:rsidTr="00504AC8">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Sr.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Item Code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Description</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Qty</w:t>
                  </w:r>
                </w:p>
              </w:tc>
              <w:tc>
                <w:tcPr>
                  <w:tcW w:w="0" w:type="auto"/>
                  <w:tcBorders>
                    <w:top w:val="single" w:sz="6" w:space="0" w:color="5C87B2"/>
                    <w:left w:val="single" w:sz="6" w:space="0" w:color="5C87B2"/>
                    <w:bottom w:val="single" w:sz="6" w:space="0" w:color="5C87B2"/>
                    <w:right w:val="single" w:sz="6" w:space="0" w:color="5C87B2"/>
                  </w:tcBorders>
                  <w:shd w:val="clear" w:color="auto" w:fill="6FA1D2"/>
                  <w:vAlign w:val="center"/>
                </w:tcPr>
                <w:p w:rsidR="00107726" w:rsidRDefault="00107726" w:rsidP="00935D0A">
                  <w:pPr>
                    <w:jc w:val="center"/>
                    <w:rPr>
                      <w:rFonts w:ascii="Times New Roman" w:hAnsi="Times New Roman" w:cs="Times New Roman"/>
                      <w:color w:val="FFFFFF"/>
                      <w:sz w:val="24"/>
                      <w:szCs w:val="24"/>
                    </w:rPr>
                  </w:pPr>
                  <w:r>
                    <w:rPr>
                      <w:color w:val="FFFFFF"/>
                    </w:rPr>
                    <w:t xml:space="preserve">Group Set </w:t>
                  </w:r>
                </w:p>
              </w:tc>
            </w:tr>
            <w:tr w:rsidR="00107726" w:rsidTr="00504AC8">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Sales Product1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This is Sales Product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1.00 </w:t>
                  </w:r>
                </w:p>
              </w:tc>
              <w:tc>
                <w:tcPr>
                  <w:tcW w:w="0" w:type="auto"/>
                  <w:tcBorders>
                    <w:top w:val="single" w:sz="6" w:space="0" w:color="5C87B2"/>
                    <w:left w:val="single" w:sz="6" w:space="0" w:color="5C87B2"/>
                    <w:bottom w:val="single" w:sz="6" w:space="0" w:color="5C87B2"/>
                    <w:right w:val="single" w:sz="6" w:space="0" w:color="5C87B2"/>
                  </w:tcBorders>
                  <w:vAlign w:val="center"/>
                </w:tcPr>
                <w:p w:rsidR="00107726" w:rsidRDefault="00107726" w:rsidP="00935D0A">
                  <w:pPr>
                    <w:jc w:val="center"/>
                    <w:rPr>
                      <w:rFonts w:ascii="Times New Roman" w:hAnsi="Times New Roman" w:cs="Times New Roman"/>
                      <w:color w:val="555555"/>
                      <w:sz w:val="24"/>
                      <w:szCs w:val="24"/>
                    </w:rPr>
                  </w:pPr>
                  <w:r>
                    <w:rPr>
                      <w:color w:val="555555"/>
                    </w:rPr>
                    <w:t>No</w:t>
                  </w:r>
                </w:p>
              </w:tc>
            </w:tr>
          </w:tbl>
          <w:p w:rsidR="00CC2410" w:rsidRDefault="00CC2410" w:rsidP="00CC2410">
            <w:pPr>
              <w:spacing w:after="240"/>
            </w:pPr>
            <w:r>
              <w:br/>
            </w:r>
            <w:r>
              <w:br/>
              <w:t xml:space="preserve">Please </w:t>
            </w:r>
            <w:hyperlink r:id="rId8" w:tgtFrame="_blank" w:history="1">
              <w:r>
                <w:rPr>
                  <w:rStyle w:val="Hyperlink"/>
                  <w:color w:val="3BB9FF"/>
                </w:rPr>
                <w:t xml:space="preserve">click here </w:t>
              </w:r>
            </w:hyperlink>
            <w:r>
              <w:t>to view the order details.</w:t>
            </w:r>
            <w:r>
              <w:br/>
            </w:r>
            <w:r>
              <w:br/>
              <w:t xml:space="preserve">Thank you, </w:t>
            </w:r>
            <w:r>
              <w:br/>
              <w:t>OMS Notification Team</w:t>
            </w:r>
            <w:r>
              <w:br/>
            </w:r>
          </w:p>
          <w:p w:rsidR="00CC2410" w:rsidRDefault="00FE5EFA" w:rsidP="00CC2410">
            <w:pPr>
              <w:jc w:val="center"/>
            </w:pPr>
            <w:r>
              <w:pict>
                <v:rect id="_x0000_i1028" style="width:470.7pt;height:1.5pt" o:hralign="center" o:hrstd="t" o:hr="t" fillcolor="#a0a0a0" stroked="f"/>
              </w:pict>
            </w:r>
          </w:p>
          <w:p w:rsidR="007D52E0" w:rsidRPr="00CC2410" w:rsidRDefault="00CC2410" w:rsidP="00CC2410">
            <w:r>
              <w:rPr>
                <w:b/>
                <w:bCs/>
              </w:rPr>
              <w:t xml:space="preserve">SELF EXPRESSION. BY GWC </w:t>
            </w:r>
            <w:r>
              <w:br/>
              <w:t xml:space="preserve">This email including its attachments are confidential and intended solely for the use of the individual or entity to whom they are addressed. If you have received this email in error, please delete it from your system and notify the sender immediately. If you are not the intended recipient you are notified that disclosing, copying or distributing the content of this information is strictly prohibited. </w:t>
            </w:r>
            <w:r>
              <w:br/>
            </w:r>
            <w:r>
              <w:br/>
              <w:t xml:space="preserve">PLEASE CONSIDER THE ENVIRONMENT BEFORE PRINTING THIS EMAIL. </w:t>
            </w:r>
          </w:p>
        </w:tc>
      </w:tr>
    </w:tbl>
    <w:p w:rsidR="00CC2410" w:rsidRDefault="00CC2410" w:rsidP="007D52E0">
      <w:pPr>
        <w:spacing w:before="100" w:beforeAutospacing="1" w:after="100" w:afterAutospacing="1" w:line="240" w:lineRule="auto"/>
        <w:ind w:left="720"/>
        <w:rPr>
          <w:rFonts w:ascii="Times New Roman" w:eastAsia="Times New Roman" w:hAnsi="Times New Roman" w:cs="Times New Roman"/>
          <w:sz w:val="24"/>
          <w:szCs w:val="24"/>
          <w:lang w:bidi="mr-IN"/>
        </w:rPr>
      </w:pPr>
    </w:p>
    <w:p w:rsidR="00CC2410" w:rsidRDefault="00CC2410">
      <w:pPr>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br w:type="page"/>
      </w:r>
    </w:p>
    <w:tbl>
      <w:tblPr>
        <w:tblStyle w:val="TableGrid"/>
        <w:tblW w:w="11160" w:type="dxa"/>
        <w:tblInd w:w="-522" w:type="dxa"/>
        <w:tblLook w:val="04A0" w:firstRow="1" w:lastRow="0" w:firstColumn="1" w:lastColumn="0" w:noHBand="0" w:noVBand="1"/>
      </w:tblPr>
      <w:tblGrid>
        <w:gridCol w:w="1890"/>
        <w:gridCol w:w="9270"/>
      </w:tblGrid>
      <w:tr w:rsidR="00CC2410" w:rsidRPr="007D52E0" w:rsidTr="00CC2410">
        <w:tc>
          <w:tcPr>
            <w:tcW w:w="1890" w:type="dxa"/>
            <w:shd w:val="clear" w:color="auto" w:fill="EEECE1" w:themeFill="background2"/>
          </w:tcPr>
          <w:p w:rsidR="00CC2410" w:rsidRPr="007D52E0" w:rsidRDefault="00CC2410" w:rsidP="00935D0A">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lastRenderedPageBreak/>
              <w:t>Event</w:t>
            </w:r>
            <w:r>
              <w:rPr>
                <w:rFonts w:ascii="Times New Roman" w:eastAsia="Times New Roman" w:hAnsi="Times New Roman" w:cs="Times New Roman"/>
                <w:b/>
                <w:bCs/>
                <w:sz w:val="24"/>
                <w:szCs w:val="24"/>
                <w:lang w:bidi="mr-IN"/>
              </w:rPr>
              <w:t xml:space="preserve">/Status </w:t>
            </w:r>
          </w:p>
        </w:tc>
        <w:tc>
          <w:tcPr>
            <w:tcW w:w="9270" w:type="dxa"/>
            <w:shd w:val="clear" w:color="auto" w:fill="EEECE1" w:themeFill="background2"/>
          </w:tcPr>
          <w:p w:rsidR="00CC2410" w:rsidRPr="007D52E0" w:rsidRDefault="00CC2410" w:rsidP="00CC2410">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 xml:space="preserve">Order </w:t>
            </w:r>
            <w:r>
              <w:rPr>
                <w:rFonts w:ascii="Times New Roman" w:eastAsia="Times New Roman" w:hAnsi="Times New Roman" w:cs="Times New Roman"/>
                <w:b/>
                <w:bCs/>
                <w:sz w:val="24"/>
                <w:szCs w:val="24"/>
                <w:lang w:bidi="mr-IN"/>
              </w:rPr>
              <w:t xml:space="preserve">Dispatch </w:t>
            </w:r>
          </w:p>
        </w:tc>
      </w:tr>
      <w:tr w:rsidR="00CC2410" w:rsidTr="00CC2410">
        <w:tc>
          <w:tcPr>
            <w:tcW w:w="1890" w:type="dxa"/>
          </w:tcPr>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Subject </w:t>
            </w:r>
          </w:p>
        </w:tc>
        <w:tc>
          <w:tcPr>
            <w:tcW w:w="9270" w:type="dxa"/>
          </w:tcPr>
          <w:p w:rsidR="00CC2410" w:rsidRDefault="00CC2410" w:rsidP="00FE5EFA">
            <w:pPr>
              <w:spacing w:before="100" w:beforeAutospacing="1" w:after="100" w:afterAutospacing="1"/>
              <w:rPr>
                <w:rFonts w:ascii="Times New Roman" w:eastAsia="Times New Roman" w:hAnsi="Times New Roman" w:cs="Times New Roman"/>
                <w:sz w:val="24"/>
                <w:szCs w:val="24"/>
                <w:lang w:bidi="mr-IN"/>
              </w:rPr>
              <w:pPrChange w:id="12" w:author="Nadim Nassar" w:date="2017-02-06T09:33:00Z">
                <w:pPr>
                  <w:spacing w:before="100" w:beforeAutospacing="1" w:after="100" w:afterAutospacing="1"/>
                </w:pPr>
              </w:pPrChange>
            </w:pPr>
            <w:r w:rsidRPr="007D52E0">
              <w:rPr>
                <w:rFonts w:ascii="Times New Roman" w:eastAsia="Times New Roman" w:hAnsi="Times New Roman" w:cs="Times New Roman"/>
                <w:sz w:val="24"/>
                <w:szCs w:val="24"/>
                <w:lang w:bidi="mr-IN"/>
              </w:rPr>
              <w:t xml:space="preserve">OMS Order </w:t>
            </w:r>
            <w:del w:id="13" w:author="Nadim Nassar" w:date="2017-02-06T09:33:00Z">
              <w:r w:rsidDel="00FE5EFA">
                <w:rPr>
                  <w:rFonts w:ascii="Times New Roman" w:eastAsia="Times New Roman" w:hAnsi="Times New Roman" w:cs="Times New Roman"/>
                  <w:sz w:val="24"/>
                  <w:szCs w:val="24"/>
                  <w:lang w:bidi="mr-IN"/>
                </w:rPr>
                <w:delText xml:space="preserve">Delivered </w:delText>
              </w:r>
              <w:r w:rsidR="00107726" w:rsidDel="00FE5EFA">
                <w:rPr>
                  <w:rFonts w:ascii="Times New Roman" w:eastAsia="Times New Roman" w:hAnsi="Times New Roman" w:cs="Times New Roman"/>
                  <w:sz w:val="24"/>
                  <w:szCs w:val="24"/>
                  <w:lang w:bidi="mr-IN"/>
                </w:rPr>
                <w:delText>Successfully</w:delText>
              </w:r>
            </w:del>
            <w:ins w:id="14" w:author="Nadim Nassar" w:date="2017-02-06T09:33:00Z">
              <w:r w:rsidR="00FE5EFA">
                <w:rPr>
                  <w:rFonts w:ascii="Times New Roman" w:eastAsia="Times New Roman" w:hAnsi="Times New Roman" w:cs="Times New Roman"/>
                  <w:sz w:val="24"/>
                  <w:szCs w:val="24"/>
                  <w:lang w:bidi="mr-IN"/>
                </w:rPr>
                <w:t>Delivered</w:t>
              </w:r>
            </w:ins>
            <w:r w:rsidRPr="007D52E0">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 Order No #</w:t>
            </w:r>
            <w:r w:rsidRPr="007D52E0">
              <w:rPr>
                <w:rFonts w:ascii="Times New Roman" w:eastAsia="Times New Roman" w:hAnsi="Times New Roman" w:cs="Times New Roman"/>
                <w:sz w:val="24"/>
                <w:szCs w:val="24"/>
                <w:lang w:bidi="mr-IN"/>
              </w:rPr>
              <w:t>(order number)</w:t>
            </w:r>
          </w:p>
        </w:tc>
      </w:tr>
      <w:tr w:rsidR="00CC2410" w:rsidTr="00CC2410">
        <w:tc>
          <w:tcPr>
            <w:tcW w:w="1890" w:type="dxa"/>
          </w:tcPr>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Body</w:t>
            </w:r>
          </w:p>
        </w:tc>
        <w:tc>
          <w:tcPr>
            <w:tcW w:w="9270" w:type="dxa"/>
          </w:tcPr>
          <w:p w:rsidR="00CC2410" w:rsidRPr="007D52E0" w:rsidRDefault="00CC2410" w:rsidP="00935D0A">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Dear Receiver</w:t>
            </w:r>
          </w:p>
          <w:p w:rsidR="00CC2410" w:rsidRPr="007D52E0" w:rsidRDefault="00CC2410" w:rsidP="00935D0A">
            <w:pPr>
              <w:spacing w:before="100" w:beforeAutospacing="1" w:after="100" w:afterAutospacing="1"/>
              <w:rPr>
                <w:rFonts w:ascii="Times New Roman" w:eastAsia="Times New Roman" w:hAnsi="Times New Roman" w:cs="Times New Roman"/>
                <w:sz w:val="24"/>
                <w:szCs w:val="24"/>
                <w:lang w:bidi="mr-IN"/>
              </w:rPr>
            </w:pPr>
            <w:del w:id="15" w:author="Nadim Nassar" w:date="2017-02-06T09:33:00Z">
              <w:r w:rsidDel="00FE5EFA">
                <w:rPr>
                  <w:rFonts w:ascii="Times New Roman" w:eastAsia="Times New Roman" w:hAnsi="Times New Roman" w:cs="Times New Roman"/>
                  <w:sz w:val="24"/>
                  <w:szCs w:val="24"/>
                  <w:lang w:bidi="mr-IN"/>
                </w:rPr>
                <w:delText xml:space="preserve">Enclosed </w:delText>
              </w:r>
            </w:del>
            <w:ins w:id="16" w:author="Nadim Nassar" w:date="2017-02-06T09:33:00Z">
              <w:r w:rsidR="00FE5EFA">
                <w:rPr>
                  <w:rFonts w:ascii="Times New Roman" w:eastAsia="Times New Roman" w:hAnsi="Times New Roman" w:cs="Times New Roman"/>
                  <w:sz w:val="24"/>
                  <w:szCs w:val="24"/>
                  <w:lang w:bidi="mr-IN"/>
                </w:rPr>
                <w:t>Below</w:t>
              </w:r>
              <w:r w:rsidR="00FE5EFA">
                <w:rPr>
                  <w:rFonts w:ascii="Times New Roman" w:eastAsia="Times New Roman" w:hAnsi="Times New Roman" w:cs="Times New Roman"/>
                  <w:sz w:val="24"/>
                  <w:szCs w:val="24"/>
                  <w:lang w:bidi="mr-IN"/>
                </w:rPr>
                <w:t xml:space="preserve"> </w:t>
              </w:r>
            </w:ins>
            <w:r>
              <w:rPr>
                <w:rFonts w:ascii="Times New Roman" w:eastAsia="Times New Roman" w:hAnsi="Times New Roman" w:cs="Times New Roman"/>
                <w:sz w:val="24"/>
                <w:szCs w:val="24"/>
                <w:lang w:bidi="mr-IN"/>
              </w:rPr>
              <w:t xml:space="preserve">Order </w:t>
            </w:r>
            <w:del w:id="17" w:author="Nadim Nassar" w:date="2017-02-06T09:33:00Z">
              <w:r w:rsidDel="00FE5EFA">
                <w:rPr>
                  <w:rFonts w:ascii="Times New Roman" w:eastAsia="Times New Roman" w:hAnsi="Times New Roman" w:cs="Times New Roman"/>
                  <w:sz w:val="24"/>
                  <w:szCs w:val="24"/>
                  <w:lang w:bidi="mr-IN"/>
                </w:rPr>
                <w:delText xml:space="preserve">is </w:delText>
              </w:r>
            </w:del>
            <w:ins w:id="18" w:author="Nadim Nassar" w:date="2017-02-06T09:33:00Z">
              <w:r w:rsidR="00FE5EFA">
                <w:rPr>
                  <w:rFonts w:ascii="Times New Roman" w:eastAsia="Times New Roman" w:hAnsi="Times New Roman" w:cs="Times New Roman"/>
                  <w:sz w:val="24"/>
                  <w:szCs w:val="24"/>
                  <w:lang w:bidi="mr-IN"/>
                </w:rPr>
                <w:t>has been</w:t>
              </w:r>
              <w:r w:rsidR="00FE5EFA">
                <w:rPr>
                  <w:rFonts w:ascii="Times New Roman" w:eastAsia="Times New Roman" w:hAnsi="Times New Roman" w:cs="Times New Roman"/>
                  <w:sz w:val="24"/>
                  <w:szCs w:val="24"/>
                  <w:lang w:bidi="mr-IN"/>
                </w:rPr>
                <w:t xml:space="preserve"> </w:t>
              </w:r>
            </w:ins>
            <w:r>
              <w:rPr>
                <w:rFonts w:ascii="Times New Roman" w:eastAsia="Times New Roman" w:hAnsi="Times New Roman" w:cs="Times New Roman"/>
                <w:sz w:val="24"/>
                <w:szCs w:val="24"/>
                <w:lang w:bidi="mr-IN"/>
              </w:rPr>
              <w:t>delivered</w:t>
            </w:r>
            <w:del w:id="19" w:author="Nadim Nassar" w:date="2017-02-06T09:33:00Z">
              <w:r w:rsidDel="00FE5EFA">
                <w:rPr>
                  <w:rFonts w:ascii="Times New Roman" w:eastAsia="Times New Roman" w:hAnsi="Times New Roman" w:cs="Times New Roman"/>
                  <w:sz w:val="24"/>
                  <w:szCs w:val="24"/>
                  <w:lang w:bidi="mr-IN"/>
                </w:rPr>
                <w:delText xml:space="preserve"> </w:delText>
              </w:r>
              <w:r w:rsidR="00107726" w:rsidDel="00FE5EFA">
                <w:rPr>
                  <w:rFonts w:ascii="Times New Roman" w:eastAsia="Times New Roman" w:hAnsi="Times New Roman" w:cs="Times New Roman"/>
                  <w:sz w:val="24"/>
                  <w:szCs w:val="24"/>
                  <w:lang w:bidi="mr-IN"/>
                </w:rPr>
                <w:delText>Successfully</w:delText>
              </w:r>
            </w:del>
            <w:r w:rsidRPr="007D52E0">
              <w:rPr>
                <w:rFonts w:ascii="Times New Roman" w:eastAsia="Times New Roman" w:hAnsi="Times New Roman" w:cs="Times New Roman"/>
                <w:sz w:val="24"/>
                <w:szCs w:val="24"/>
                <w:lang w:bidi="mr-IN"/>
              </w:rPr>
              <w:t>,</w:t>
            </w:r>
          </w:p>
          <w:p w:rsidR="00CC2410" w:rsidRDefault="00CC2410" w:rsidP="00CC2410">
            <w:pPr>
              <w:spacing w:after="240"/>
            </w:pPr>
            <w:r>
              <w:rPr>
                <w:b/>
                <w:bCs/>
              </w:rPr>
              <w:t xml:space="preserve">Order Summary : </w:t>
            </w:r>
          </w:p>
          <w:tbl>
            <w:tblPr>
              <w:tblW w:w="0" w:type="auto"/>
              <w:tblLook w:val="04A0" w:firstRow="1" w:lastRow="0" w:firstColumn="1" w:lastColumn="0" w:noHBand="0" w:noVBand="1"/>
            </w:tblPr>
            <w:tblGrid>
              <w:gridCol w:w="712"/>
              <w:gridCol w:w="1383"/>
              <w:gridCol w:w="786"/>
              <w:gridCol w:w="1037"/>
              <w:gridCol w:w="926"/>
              <w:gridCol w:w="1241"/>
              <w:gridCol w:w="964"/>
              <w:gridCol w:w="1152"/>
              <w:gridCol w:w="837"/>
            </w:tblGrid>
            <w:tr w:rsidR="00CC2410" w:rsidTr="00CC2410">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Id</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Customer Order Reference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Order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Exp. Delivery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Status</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Department</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 Type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Requested By</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pPr>
                    <w:jc w:val="center"/>
                    <w:rPr>
                      <w:rFonts w:ascii="Times New Roman" w:hAnsi="Times New Roman" w:cs="Times New Roman"/>
                      <w:color w:val="FFFFFF"/>
                      <w:sz w:val="24"/>
                      <w:szCs w:val="24"/>
                    </w:rPr>
                  </w:pPr>
                  <w:r>
                    <w:rPr>
                      <w:color w:val="FFFFFF"/>
                    </w:rPr>
                    <w:t>Remark</w:t>
                  </w:r>
                </w:p>
              </w:tc>
            </w:tr>
            <w:tr w:rsidR="00CC2410" w:rsidTr="00CC2410">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301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25-Nov-2016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05-Dec-2016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107726">
                  <w:pPr>
                    <w:jc w:val="center"/>
                    <w:rPr>
                      <w:rFonts w:ascii="Times New Roman" w:hAnsi="Times New Roman" w:cs="Times New Roman"/>
                      <w:color w:val="555555"/>
                      <w:sz w:val="24"/>
                      <w:szCs w:val="24"/>
                    </w:rPr>
                  </w:pPr>
                  <w:r>
                    <w:rPr>
                      <w:color w:val="555555"/>
                    </w:rPr>
                    <w:t>Dispatch</w:t>
                  </w:r>
                  <w:r w:rsidR="00CC2410">
                    <w:rPr>
                      <w:color w:val="555555"/>
                    </w:rPr>
                    <w:t xml:space="preserve">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High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Sales User1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pPr>
                    <w:jc w:val="center"/>
                    <w:rPr>
                      <w:rFonts w:ascii="Times New Roman" w:hAnsi="Times New Roman" w:cs="Times New Roman"/>
                      <w:color w:val="555555"/>
                      <w:sz w:val="24"/>
                      <w:szCs w:val="24"/>
                    </w:rPr>
                  </w:pPr>
                  <w:r>
                    <w:rPr>
                      <w:color w:val="555555"/>
                    </w:rPr>
                    <w:t xml:space="preserve">test001 </w:t>
                  </w:r>
                </w:p>
              </w:tc>
            </w:tr>
          </w:tbl>
          <w:p w:rsidR="00CC2410" w:rsidRDefault="00CC2410" w:rsidP="00CC2410">
            <w:pPr>
              <w:spacing w:after="240"/>
            </w:pPr>
            <w:r>
              <w:br/>
            </w:r>
            <w:r>
              <w:br/>
            </w:r>
            <w:r>
              <w:rPr>
                <w:b/>
                <w:bCs/>
              </w:rPr>
              <w:t xml:space="preserve">Order Details : </w:t>
            </w:r>
          </w:p>
          <w:tbl>
            <w:tblPr>
              <w:tblW w:w="0" w:type="auto"/>
              <w:tblLook w:val="04A0" w:firstRow="1" w:lastRow="0" w:firstColumn="1" w:lastColumn="0" w:noHBand="0" w:noVBand="1"/>
            </w:tblPr>
            <w:tblGrid>
              <w:gridCol w:w="747"/>
              <w:gridCol w:w="1468"/>
              <w:gridCol w:w="1952"/>
              <w:gridCol w:w="541"/>
              <w:gridCol w:w="1113"/>
            </w:tblGrid>
            <w:tr w:rsidR="00107726" w:rsidTr="00B21FDE">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Sr.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Item Code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Description</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pPr>
                    <w:jc w:val="center"/>
                    <w:rPr>
                      <w:rFonts w:ascii="Times New Roman" w:hAnsi="Times New Roman" w:cs="Times New Roman"/>
                      <w:color w:val="FFFFFF"/>
                      <w:sz w:val="24"/>
                      <w:szCs w:val="24"/>
                    </w:rPr>
                  </w:pPr>
                  <w:r>
                    <w:rPr>
                      <w:color w:val="FFFFFF"/>
                    </w:rPr>
                    <w:t>Qty</w:t>
                  </w:r>
                </w:p>
              </w:tc>
              <w:tc>
                <w:tcPr>
                  <w:tcW w:w="0" w:type="auto"/>
                  <w:tcBorders>
                    <w:top w:val="single" w:sz="6" w:space="0" w:color="5C87B2"/>
                    <w:left w:val="single" w:sz="6" w:space="0" w:color="5C87B2"/>
                    <w:bottom w:val="single" w:sz="6" w:space="0" w:color="5C87B2"/>
                    <w:right w:val="single" w:sz="6" w:space="0" w:color="5C87B2"/>
                  </w:tcBorders>
                  <w:shd w:val="clear" w:color="auto" w:fill="6FA1D2"/>
                  <w:vAlign w:val="center"/>
                </w:tcPr>
                <w:p w:rsidR="00107726" w:rsidRDefault="00107726" w:rsidP="00935D0A">
                  <w:pPr>
                    <w:jc w:val="center"/>
                    <w:rPr>
                      <w:rFonts w:ascii="Times New Roman" w:hAnsi="Times New Roman" w:cs="Times New Roman"/>
                      <w:color w:val="FFFFFF"/>
                      <w:sz w:val="24"/>
                      <w:szCs w:val="24"/>
                    </w:rPr>
                  </w:pPr>
                  <w:r>
                    <w:rPr>
                      <w:color w:val="FFFFFF"/>
                    </w:rPr>
                    <w:t xml:space="preserve">Group Set </w:t>
                  </w:r>
                </w:p>
              </w:tc>
            </w:tr>
            <w:tr w:rsidR="00107726" w:rsidTr="00B21FDE">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Sales Product1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This is Sales Product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pPr>
                    <w:jc w:val="center"/>
                    <w:rPr>
                      <w:rFonts w:ascii="Times New Roman" w:hAnsi="Times New Roman" w:cs="Times New Roman"/>
                      <w:color w:val="555555"/>
                      <w:sz w:val="24"/>
                      <w:szCs w:val="24"/>
                    </w:rPr>
                  </w:pPr>
                  <w:r>
                    <w:rPr>
                      <w:color w:val="555555"/>
                    </w:rPr>
                    <w:t xml:space="preserve">1.00 </w:t>
                  </w:r>
                </w:p>
              </w:tc>
              <w:tc>
                <w:tcPr>
                  <w:tcW w:w="0" w:type="auto"/>
                  <w:tcBorders>
                    <w:top w:val="single" w:sz="6" w:space="0" w:color="5C87B2"/>
                    <w:left w:val="single" w:sz="6" w:space="0" w:color="5C87B2"/>
                    <w:bottom w:val="single" w:sz="6" w:space="0" w:color="5C87B2"/>
                    <w:right w:val="single" w:sz="6" w:space="0" w:color="5C87B2"/>
                  </w:tcBorders>
                  <w:vAlign w:val="center"/>
                </w:tcPr>
                <w:p w:rsidR="00107726" w:rsidRDefault="00107726" w:rsidP="00935D0A">
                  <w:pPr>
                    <w:jc w:val="center"/>
                    <w:rPr>
                      <w:rFonts w:ascii="Times New Roman" w:hAnsi="Times New Roman" w:cs="Times New Roman"/>
                      <w:color w:val="555555"/>
                      <w:sz w:val="24"/>
                      <w:szCs w:val="24"/>
                    </w:rPr>
                  </w:pPr>
                  <w:r>
                    <w:rPr>
                      <w:color w:val="555555"/>
                    </w:rPr>
                    <w:t>No</w:t>
                  </w:r>
                </w:p>
              </w:tc>
            </w:tr>
          </w:tbl>
          <w:p w:rsidR="00CC2410" w:rsidRDefault="00CC2410" w:rsidP="00CC2410">
            <w:pPr>
              <w:spacing w:after="240"/>
            </w:pPr>
            <w:r>
              <w:br/>
            </w:r>
            <w:r>
              <w:br/>
              <w:t xml:space="preserve">Please </w:t>
            </w:r>
            <w:hyperlink r:id="rId9" w:tgtFrame="_blank" w:history="1">
              <w:r>
                <w:rPr>
                  <w:rStyle w:val="Hyperlink"/>
                  <w:color w:val="3BB9FF"/>
                </w:rPr>
                <w:t xml:space="preserve">click here </w:t>
              </w:r>
            </w:hyperlink>
            <w:r>
              <w:t>to view the order details.</w:t>
            </w:r>
            <w:r>
              <w:br/>
            </w:r>
            <w:r>
              <w:br/>
              <w:t xml:space="preserve">Thank you, </w:t>
            </w:r>
            <w:r>
              <w:br/>
              <w:t>OMS Notification Team</w:t>
            </w:r>
            <w:r>
              <w:br/>
            </w:r>
          </w:p>
          <w:p w:rsidR="00CC2410" w:rsidRDefault="00FE5EFA" w:rsidP="00CC2410">
            <w:pPr>
              <w:jc w:val="center"/>
            </w:pPr>
            <w:r>
              <w:pict>
                <v:rect id="_x0000_i1029" style="width:425.7pt;height:1.5pt" o:hralign="center" o:hrstd="t" o:hr="t" fillcolor="#a0a0a0" stroked="f"/>
              </w:pict>
            </w:r>
          </w:p>
          <w:p w:rsidR="00CC2410" w:rsidRDefault="00CC2410" w:rsidP="00CC2410">
            <w:r>
              <w:rPr>
                <w:b/>
                <w:bCs/>
              </w:rPr>
              <w:t xml:space="preserve">SELF EXPRESSION. BY GWC </w:t>
            </w:r>
            <w:r>
              <w:br/>
              <w:t xml:space="preserve">This email including its attachments are confidential and intended solely for the use of the individual or entity to whom they are addressed. If you have received this email in error, please delete it from your system and notify the sender immediately. If you are not the intended recipient you are notified that disclosing, copying or distributing the content of this information is strictly prohibited. </w:t>
            </w:r>
            <w:r>
              <w:br/>
            </w:r>
            <w:r>
              <w:br/>
              <w:t xml:space="preserve">PLEASE CONSIDER THE ENVIRONMENT BEFORE PRINTING THIS EMAIL. </w:t>
            </w:r>
          </w:p>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p>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p>
        </w:tc>
      </w:tr>
      <w:tr w:rsidR="00CC2410" w:rsidRPr="007D52E0" w:rsidTr="00935D0A">
        <w:tc>
          <w:tcPr>
            <w:tcW w:w="1890" w:type="dxa"/>
            <w:shd w:val="clear" w:color="auto" w:fill="EEECE1" w:themeFill="background2"/>
          </w:tcPr>
          <w:p w:rsidR="00CC2410" w:rsidRPr="007D52E0" w:rsidRDefault="00CC2410" w:rsidP="00935D0A">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lastRenderedPageBreak/>
              <w:t>Event</w:t>
            </w:r>
            <w:r>
              <w:rPr>
                <w:rFonts w:ascii="Times New Roman" w:eastAsia="Times New Roman" w:hAnsi="Times New Roman" w:cs="Times New Roman"/>
                <w:b/>
                <w:bCs/>
                <w:sz w:val="24"/>
                <w:szCs w:val="24"/>
                <w:lang w:bidi="mr-IN"/>
              </w:rPr>
              <w:t xml:space="preserve">/Status </w:t>
            </w:r>
          </w:p>
        </w:tc>
        <w:tc>
          <w:tcPr>
            <w:tcW w:w="9270" w:type="dxa"/>
            <w:shd w:val="clear" w:color="auto" w:fill="EEECE1" w:themeFill="background2"/>
          </w:tcPr>
          <w:p w:rsidR="00CC2410" w:rsidRPr="007D52E0" w:rsidRDefault="00CC2410" w:rsidP="00CC2410">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 xml:space="preserve">Order </w:t>
            </w:r>
            <w:r>
              <w:rPr>
                <w:rFonts w:ascii="Times New Roman" w:eastAsia="Times New Roman" w:hAnsi="Times New Roman" w:cs="Times New Roman"/>
                <w:b/>
                <w:bCs/>
                <w:sz w:val="24"/>
                <w:szCs w:val="24"/>
                <w:lang w:bidi="mr-IN"/>
              </w:rPr>
              <w:t xml:space="preserve">Cancellation due to Auto Cancellation Policy  </w:t>
            </w:r>
          </w:p>
        </w:tc>
      </w:tr>
      <w:tr w:rsidR="00CC2410" w:rsidTr="00935D0A">
        <w:tc>
          <w:tcPr>
            <w:tcW w:w="1890" w:type="dxa"/>
          </w:tcPr>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Subject </w:t>
            </w:r>
          </w:p>
        </w:tc>
        <w:tc>
          <w:tcPr>
            <w:tcW w:w="9270" w:type="dxa"/>
          </w:tcPr>
          <w:p w:rsidR="00CC2410" w:rsidRDefault="00CC2410" w:rsidP="00CC2410">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 xml:space="preserve">OMS Order </w:t>
            </w:r>
            <w:r>
              <w:rPr>
                <w:rFonts w:ascii="Times New Roman" w:eastAsia="Times New Roman" w:hAnsi="Times New Roman" w:cs="Times New Roman"/>
                <w:sz w:val="24"/>
                <w:szCs w:val="24"/>
                <w:lang w:bidi="mr-IN"/>
              </w:rPr>
              <w:t xml:space="preserve">Auto Cancelled </w:t>
            </w:r>
            <w:r w:rsidRPr="007D52E0">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 Order No #</w:t>
            </w:r>
            <w:r w:rsidRPr="007D52E0">
              <w:rPr>
                <w:rFonts w:ascii="Times New Roman" w:eastAsia="Times New Roman" w:hAnsi="Times New Roman" w:cs="Times New Roman"/>
                <w:sz w:val="24"/>
                <w:szCs w:val="24"/>
                <w:lang w:bidi="mr-IN"/>
              </w:rPr>
              <w:t>(order number)</w:t>
            </w:r>
          </w:p>
        </w:tc>
      </w:tr>
      <w:tr w:rsidR="00CC2410" w:rsidTr="00935D0A">
        <w:tc>
          <w:tcPr>
            <w:tcW w:w="1890" w:type="dxa"/>
          </w:tcPr>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Body</w:t>
            </w:r>
          </w:p>
        </w:tc>
        <w:tc>
          <w:tcPr>
            <w:tcW w:w="9270" w:type="dxa"/>
          </w:tcPr>
          <w:p w:rsidR="00CC2410" w:rsidRPr="007D52E0" w:rsidRDefault="00CC2410" w:rsidP="00935D0A">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Dear Receiver</w:t>
            </w:r>
          </w:p>
          <w:p w:rsidR="00CC2410" w:rsidRPr="007D52E0" w:rsidRDefault="00CC2410" w:rsidP="00935D0A">
            <w:pPr>
              <w:spacing w:before="100" w:beforeAutospacing="1" w:after="100" w:afterAutospacing="1"/>
              <w:rPr>
                <w:rFonts w:ascii="Times New Roman" w:eastAsia="Times New Roman" w:hAnsi="Times New Roman" w:cs="Times New Roman"/>
                <w:sz w:val="24"/>
                <w:szCs w:val="24"/>
                <w:lang w:bidi="mr-IN"/>
              </w:rPr>
            </w:pPr>
            <w:del w:id="20" w:author="Nadim Nassar" w:date="2017-02-06T09:34:00Z">
              <w:r w:rsidDel="00FE5EFA">
                <w:rPr>
                  <w:rFonts w:ascii="Times New Roman" w:eastAsia="Times New Roman" w:hAnsi="Times New Roman" w:cs="Times New Roman"/>
                  <w:sz w:val="24"/>
                  <w:szCs w:val="24"/>
                  <w:lang w:bidi="mr-IN"/>
                </w:rPr>
                <w:delText xml:space="preserve">Enclosed </w:delText>
              </w:r>
            </w:del>
            <w:ins w:id="21" w:author="Nadim Nassar" w:date="2017-02-06T09:34:00Z">
              <w:r w:rsidR="00FE5EFA">
                <w:rPr>
                  <w:rFonts w:ascii="Times New Roman" w:eastAsia="Times New Roman" w:hAnsi="Times New Roman" w:cs="Times New Roman"/>
                  <w:sz w:val="24"/>
                  <w:szCs w:val="24"/>
                  <w:lang w:bidi="mr-IN"/>
                </w:rPr>
                <w:t>Below</w:t>
              </w:r>
              <w:r w:rsidR="00FE5EFA">
                <w:rPr>
                  <w:rFonts w:ascii="Times New Roman" w:eastAsia="Times New Roman" w:hAnsi="Times New Roman" w:cs="Times New Roman"/>
                  <w:sz w:val="24"/>
                  <w:szCs w:val="24"/>
                  <w:lang w:bidi="mr-IN"/>
                </w:rPr>
                <w:t xml:space="preserve"> </w:t>
              </w:r>
            </w:ins>
            <w:r>
              <w:rPr>
                <w:rFonts w:ascii="Times New Roman" w:eastAsia="Times New Roman" w:hAnsi="Times New Roman" w:cs="Times New Roman"/>
                <w:sz w:val="24"/>
                <w:szCs w:val="24"/>
                <w:lang w:bidi="mr-IN"/>
              </w:rPr>
              <w:t>Order is Cancelled due to Auto Cancellation Policy</w:t>
            </w:r>
            <w:r w:rsidRPr="007D52E0">
              <w:rPr>
                <w:rFonts w:ascii="Times New Roman" w:eastAsia="Times New Roman" w:hAnsi="Times New Roman" w:cs="Times New Roman"/>
                <w:sz w:val="24"/>
                <w:szCs w:val="24"/>
                <w:lang w:bidi="mr-IN"/>
              </w:rPr>
              <w:t>,</w:t>
            </w:r>
          </w:p>
          <w:p w:rsidR="00CC2410" w:rsidRDefault="00CC2410" w:rsidP="00935D0A">
            <w:pPr>
              <w:spacing w:after="240"/>
            </w:pPr>
            <w:r>
              <w:rPr>
                <w:b/>
                <w:bCs/>
              </w:rPr>
              <w:t xml:space="preserve">Order Summary : </w:t>
            </w:r>
          </w:p>
          <w:tbl>
            <w:tblPr>
              <w:tblW w:w="0" w:type="auto"/>
              <w:tblLook w:val="04A0" w:firstRow="1" w:lastRow="0" w:firstColumn="1" w:lastColumn="0" w:noHBand="0" w:noVBand="1"/>
            </w:tblPr>
            <w:tblGrid>
              <w:gridCol w:w="709"/>
              <w:gridCol w:w="1344"/>
              <w:gridCol w:w="772"/>
              <w:gridCol w:w="1018"/>
              <w:gridCol w:w="1017"/>
              <w:gridCol w:w="1241"/>
              <w:gridCol w:w="954"/>
              <w:gridCol w:w="1146"/>
              <w:gridCol w:w="837"/>
            </w:tblGrid>
            <w:tr w:rsidR="00107726" w:rsidTr="00935D0A">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Order Id</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Customer Order Reference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Order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Exp. Delivery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Status</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Department</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Request Type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Requested By</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Remark</w:t>
                  </w:r>
                </w:p>
              </w:tc>
            </w:tr>
            <w:tr w:rsidR="00107726" w:rsidTr="00935D0A">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301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001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25-Nov-2016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05-Dec-2016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107726" w:rsidP="00935D0A">
                  <w:pPr>
                    <w:jc w:val="center"/>
                    <w:rPr>
                      <w:rFonts w:ascii="Times New Roman" w:hAnsi="Times New Roman" w:cs="Times New Roman"/>
                      <w:color w:val="555555"/>
                      <w:sz w:val="24"/>
                      <w:szCs w:val="24"/>
                    </w:rPr>
                  </w:pPr>
                  <w:r>
                    <w:rPr>
                      <w:color w:val="555555"/>
                    </w:rPr>
                    <w:t>Cancelled</w:t>
                  </w:r>
                  <w:r w:rsidR="00CC2410">
                    <w:rPr>
                      <w:color w:val="555555"/>
                    </w:rPr>
                    <w:t xml:space="preserve">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Sales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High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Sales User1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test001 </w:t>
                  </w:r>
                </w:p>
              </w:tc>
            </w:tr>
          </w:tbl>
          <w:p w:rsidR="00CC2410" w:rsidRDefault="00CC2410" w:rsidP="00935D0A">
            <w:pPr>
              <w:spacing w:after="240"/>
            </w:pPr>
            <w:r>
              <w:br/>
            </w:r>
            <w:r>
              <w:br/>
            </w:r>
            <w:r>
              <w:rPr>
                <w:b/>
                <w:bCs/>
              </w:rPr>
              <w:t xml:space="preserve">Order Details : </w:t>
            </w:r>
          </w:p>
          <w:tbl>
            <w:tblPr>
              <w:tblW w:w="0" w:type="auto"/>
              <w:tblLook w:val="04A0" w:firstRow="1" w:lastRow="0" w:firstColumn="1" w:lastColumn="0" w:noHBand="0" w:noVBand="1"/>
            </w:tblPr>
            <w:tblGrid>
              <w:gridCol w:w="747"/>
              <w:gridCol w:w="1468"/>
              <w:gridCol w:w="1952"/>
              <w:gridCol w:w="541"/>
              <w:gridCol w:w="1113"/>
            </w:tblGrid>
            <w:tr w:rsidR="00107726" w:rsidTr="00E152B5">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FFFFFF"/>
                      <w:sz w:val="24"/>
                      <w:szCs w:val="24"/>
                    </w:rPr>
                  </w:pPr>
                  <w:r>
                    <w:rPr>
                      <w:color w:val="FFFFFF"/>
                    </w:rPr>
                    <w:t>Sr.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FFFFFF"/>
                      <w:sz w:val="24"/>
                      <w:szCs w:val="24"/>
                    </w:rPr>
                  </w:pPr>
                  <w:r>
                    <w:rPr>
                      <w:color w:val="FFFFFF"/>
                    </w:rPr>
                    <w:t>Item Code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FFFFFF"/>
                      <w:sz w:val="24"/>
                      <w:szCs w:val="24"/>
                    </w:rPr>
                  </w:pPr>
                  <w:r>
                    <w:rPr>
                      <w:color w:val="FFFFFF"/>
                    </w:rPr>
                    <w:t>Description</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FFFFFF"/>
                      <w:sz w:val="24"/>
                      <w:szCs w:val="24"/>
                    </w:rPr>
                  </w:pPr>
                  <w:r>
                    <w:rPr>
                      <w:color w:val="FFFFFF"/>
                    </w:rPr>
                    <w:t>Qty</w:t>
                  </w:r>
                </w:p>
              </w:tc>
              <w:tc>
                <w:tcPr>
                  <w:tcW w:w="0" w:type="auto"/>
                  <w:tcBorders>
                    <w:top w:val="single" w:sz="6" w:space="0" w:color="5C87B2"/>
                    <w:left w:val="single" w:sz="6" w:space="0" w:color="5C87B2"/>
                    <w:bottom w:val="single" w:sz="6" w:space="0" w:color="5C87B2"/>
                    <w:right w:val="single" w:sz="6" w:space="0" w:color="5C87B2"/>
                  </w:tcBorders>
                  <w:shd w:val="clear" w:color="auto" w:fill="6FA1D2"/>
                  <w:vAlign w:val="center"/>
                </w:tcPr>
                <w:p w:rsidR="00107726" w:rsidRDefault="00107726" w:rsidP="00935D0A">
                  <w:pPr>
                    <w:jc w:val="center"/>
                    <w:rPr>
                      <w:rFonts w:ascii="Times New Roman" w:hAnsi="Times New Roman" w:cs="Times New Roman"/>
                      <w:color w:val="FFFFFF"/>
                      <w:sz w:val="24"/>
                      <w:szCs w:val="24"/>
                    </w:rPr>
                  </w:pPr>
                  <w:r>
                    <w:rPr>
                      <w:color w:val="FFFFFF"/>
                    </w:rPr>
                    <w:t xml:space="preserve">Group Set </w:t>
                  </w:r>
                </w:p>
              </w:tc>
            </w:tr>
            <w:tr w:rsidR="00107726" w:rsidTr="00E152B5">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555555"/>
                      <w:sz w:val="24"/>
                      <w:szCs w:val="24"/>
                    </w:rPr>
                  </w:pPr>
                  <w:r>
                    <w:rPr>
                      <w:color w:val="555555"/>
                    </w:rPr>
                    <w:t xml:space="preserve">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555555"/>
                      <w:sz w:val="24"/>
                      <w:szCs w:val="24"/>
                    </w:rPr>
                  </w:pPr>
                  <w:r>
                    <w:rPr>
                      <w:color w:val="555555"/>
                    </w:rPr>
                    <w:t xml:space="preserve">Sales Product1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555555"/>
                      <w:sz w:val="24"/>
                      <w:szCs w:val="24"/>
                    </w:rPr>
                  </w:pPr>
                  <w:r>
                    <w:rPr>
                      <w:color w:val="555555"/>
                    </w:rPr>
                    <w:t xml:space="preserve">This is Sales Product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555555"/>
                      <w:sz w:val="24"/>
                      <w:szCs w:val="24"/>
                    </w:rPr>
                  </w:pPr>
                  <w:r>
                    <w:rPr>
                      <w:color w:val="555555"/>
                    </w:rPr>
                    <w:t xml:space="preserve">1.00 </w:t>
                  </w:r>
                </w:p>
              </w:tc>
              <w:tc>
                <w:tcPr>
                  <w:tcW w:w="0" w:type="auto"/>
                  <w:tcBorders>
                    <w:top w:val="single" w:sz="6" w:space="0" w:color="5C87B2"/>
                    <w:left w:val="single" w:sz="6" w:space="0" w:color="5C87B2"/>
                    <w:bottom w:val="single" w:sz="6" w:space="0" w:color="5C87B2"/>
                    <w:right w:val="single" w:sz="6" w:space="0" w:color="5C87B2"/>
                  </w:tcBorders>
                  <w:vAlign w:val="center"/>
                </w:tcPr>
                <w:p w:rsidR="00107726" w:rsidRDefault="00107726" w:rsidP="00935D0A">
                  <w:pPr>
                    <w:jc w:val="center"/>
                    <w:rPr>
                      <w:rFonts w:ascii="Times New Roman" w:hAnsi="Times New Roman" w:cs="Times New Roman"/>
                      <w:color w:val="555555"/>
                      <w:sz w:val="24"/>
                      <w:szCs w:val="24"/>
                    </w:rPr>
                  </w:pPr>
                  <w:r>
                    <w:rPr>
                      <w:color w:val="555555"/>
                    </w:rPr>
                    <w:t>No</w:t>
                  </w:r>
                </w:p>
              </w:tc>
            </w:tr>
          </w:tbl>
          <w:p w:rsidR="00CC2410" w:rsidRDefault="00CC2410" w:rsidP="00935D0A">
            <w:pPr>
              <w:spacing w:after="240"/>
            </w:pPr>
            <w:r>
              <w:br/>
            </w:r>
            <w:r>
              <w:br/>
              <w:t xml:space="preserve">Please </w:t>
            </w:r>
            <w:hyperlink r:id="rId10" w:tgtFrame="_blank" w:history="1">
              <w:r>
                <w:rPr>
                  <w:rStyle w:val="Hyperlink"/>
                  <w:color w:val="3BB9FF"/>
                </w:rPr>
                <w:t xml:space="preserve">click here </w:t>
              </w:r>
            </w:hyperlink>
            <w:r>
              <w:t>to view the order details.</w:t>
            </w:r>
            <w:r>
              <w:br/>
            </w:r>
            <w:r>
              <w:br/>
              <w:t xml:space="preserve">Thank you, </w:t>
            </w:r>
            <w:r>
              <w:br/>
              <w:t>OMS Notification Team</w:t>
            </w:r>
            <w:r>
              <w:br/>
            </w:r>
          </w:p>
          <w:p w:rsidR="00CC2410" w:rsidRDefault="00FE5EFA" w:rsidP="00935D0A">
            <w:pPr>
              <w:jc w:val="center"/>
            </w:pPr>
            <w:r>
              <w:pict>
                <v:rect id="_x0000_i1030" style="width:425.7pt;height:1.5pt" o:hralign="center" o:hrstd="t" o:hr="t" fillcolor="#a0a0a0" stroked="f"/>
              </w:pict>
            </w:r>
          </w:p>
          <w:p w:rsidR="00CC2410" w:rsidRDefault="00CC2410" w:rsidP="00935D0A">
            <w:r>
              <w:rPr>
                <w:b/>
                <w:bCs/>
              </w:rPr>
              <w:t xml:space="preserve">SELF EXPRESSION. BY GWC </w:t>
            </w:r>
            <w:r>
              <w:br/>
              <w:t xml:space="preserve">This email including its attachments are confidential and intended solely for the use of the individual or entity to whom they are addressed. If you have received this email in error, please delete it from your system and notify the sender immediately. If you are not the intended recipient you are notified that disclosing, copying or distributing the content of this information is strictly prohibited. </w:t>
            </w:r>
            <w:r>
              <w:br/>
            </w:r>
            <w:r>
              <w:br/>
              <w:t xml:space="preserve">PLEASE CONSIDER THE ENVIRONMENT BEFORE PRINTING THIS EMAIL. </w:t>
            </w:r>
          </w:p>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p>
        </w:tc>
      </w:tr>
    </w:tbl>
    <w:p w:rsidR="00107726" w:rsidRDefault="00107726">
      <w:r>
        <w:br w:type="page"/>
      </w:r>
    </w:p>
    <w:tbl>
      <w:tblPr>
        <w:tblStyle w:val="TableGrid"/>
        <w:tblW w:w="11160" w:type="dxa"/>
        <w:tblInd w:w="-522" w:type="dxa"/>
        <w:tblLook w:val="04A0" w:firstRow="1" w:lastRow="0" w:firstColumn="1" w:lastColumn="0" w:noHBand="0" w:noVBand="1"/>
      </w:tblPr>
      <w:tblGrid>
        <w:gridCol w:w="1890"/>
        <w:gridCol w:w="9270"/>
      </w:tblGrid>
      <w:tr w:rsidR="00CC2410" w:rsidRPr="007D52E0" w:rsidTr="00935D0A">
        <w:tc>
          <w:tcPr>
            <w:tcW w:w="1890" w:type="dxa"/>
            <w:shd w:val="clear" w:color="auto" w:fill="EEECE1" w:themeFill="background2"/>
          </w:tcPr>
          <w:p w:rsidR="00CC2410" w:rsidRPr="007D52E0" w:rsidRDefault="00CC2410" w:rsidP="00935D0A">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lastRenderedPageBreak/>
              <w:t>Event</w:t>
            </w:r>
            <w:r>
              <w:rPr>
                <w:rFonts w:ascii="Times New Roman" w:eastAsia="Times New Roman" w:hAnsi="Times New Roman" w:cs="Times New Roman"/>
                <w:b/>
                <w:bCs/>
                <w:sz w:val="24"/>
                <w:szCs w:val="24"/>
                <w:lang w:bidi="mr-IN"/>
              </w:rPr>
              <w:t xml:space="preserve">/Status </w:t>
            </w:r>
          </w:p>
        </w:tc>
        <w:tc>
          <w:tcPr>
            <w:tcW w:w="9270" w:type="dxa"/>
            <w:shd w:val="clear" w:color="auto" w:fill="EEECE1" w:themeFill="background2"/>
          </w:tcPr>
          <w:p w:rsidR="00CC2410" w:rsidRPr="007D52E0" w:rsidRDefault="00CC2410" w:rsidP="00935D0A">
            <w:pPr>
              <w:spacing w:before="100" w:beforeAutospacing="1" w:after="100" w:afterAutospacing="1"/>
              <w:rPr>
                <w:rFonts w:ascii="Times New Roman" w:eastAsia="Times New Roman" w:hAnsi="Times New Roman" w:cs="Times New Roman"/>
                <w:b/>
                <w:bCs/>
                <w:sz w:val="24"/>
                <w:szCs w:val="24"/>
                <w:lang w:bidi="mr-IN"/>
              </w:rPr>
            </w:pPr>
            <w:r w:rsidRPr="007D52E0">
              <w:rPr>
                <w:rFonts w:ascii="Times New Roman" w:eastAsia="Times New Roman" w:hAnsi="Times New Roman" w:cs="Times New Roman"/>
                <w:b/>
                <w:bCs/>
                <w:sz w:val="24"/>
                <w:szCs w:val="24"/>
                <w:lang w:bidi="mr-IN"/>
              </w:rPr>
              <w:t xml:space="preserve">Order </w:t>
            </w:r>
            <w:r>
              <w:rPr>
                <w:rFonts w:ascii="Times New Roman" w:eastAsia="Times New Roman" w:hAnsi="Times New Roman" w:cs="Times New Roman"/>
                <w:b/>
                <w:bCs/>
                <w:sz w:val="24"/>
                <w:szCs w:val="24"/>
                <w:lang w:bidi="mr-IN"/>
              </w:rPr>
              <w:t xml:space="preserve">Cancellation Due WMS Cancellation </w:t>
            </w:r>
          </w:p>
        </w:tc>
      </w:tr>
      <w:tr w:rsidR="00CC2410" w:rsidTr="00935D0A">
        <w:tc>
          <w:tcPr>
            <w:tcW w:w="1890" w:type="dxa"/>
          </w:tcPr>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Subject </w:t>
            </w:r>
          </w:p>
        </w:tc>
        <w:tc>
          <w:tcPr>
            <w:tcW w:w="9270" w:type="dxa"/>
          </w:tcPr>
          <w:p w:rsidR="00CC2410" w:rsidRDefault="00CC2410" w:rsidP="00107726">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 xml:space="preserve">OMS Order </w:t>
            </w:r>
            <w:r>
              <w:rPr>
                <w:rFonts w:ascii="Times New Roman" w:eastAsia="Times New Roman" w:hAnsi="Times New Roman" w:cs="Times New Roman"/>
                <w:sz w:val="24"/>
                <w:szCs w:val="24"/>
                <w:lang w:bidi="mr-IN"/>
              </w:rPr>
              <w:t>Cancellation By W</w:t>
            </w:r>
            <w:r w:rsidR="00107726">
              <w:rPr>
                <w:rFonts w:ascii="Times New Roman" w:eastAsia="Times New Roman" w:hAnsi="Times New Roman" w:cs="Times New Roman"/>
                <w:sz w:val="24"/>
                <w:szCs w:val="24"/>
                <w:lang w:bidi="mr-IN"/>
              </w:rPr>
              <w:t>arehouse</w:t>
            </w:r>
            <w:r>
              <w:rPr>
                <w:rFonts w:ascii="Times New Roman" w:eastAsia="Times New Roman" w:hAnsi="Times New Roman" w:cs="Times New Roman"/>
                <w:sz w:val="24"/>
                <w:szCs w:val="24"/>
                <w:lang w:bidi="mr-IN"/>
              </w:rPr>
              <w:t xml:space="preserve"> - Order No #</w:t>
            </w:r>
            <w:r w:rsidRPr="007D52E0">
              <w:rPr>
                <w:rFonts w:ascii="Times New Roman" w:eastAsia="Times New Roman" w:hAnsi="Times New Roman" w:cs="Times New Roman"/>
                <w:sz w:val="24"/>
                <w:szCs w:val="24"/>
                <w:lang w:bidi="mr-IN"/>
              </w:rPr>
              <w:t>(order number)</w:t>
            </w:r>
          </w:p>
        </w:tc>
      </w:tr>
      <w:tr w:rsidR="00CC2410" w:rsidTr="00935D0A">
        <w:tc>
          <w:tcPr>
            <w:tcW w:w="1890" w:type="dxa"/>
          </w:tcPr>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Body</w:t>
            </w:r>
          </w:p>
        </w:tc>
        <w:tc>
          <w:tcPr>
            <w:tcW w:w="9270" w:type="dxa"/>
          </w:tcPr>
          <w:p w:rsidR="00CC2410" w:rsidRPr="007D52E0" w:rsidRDefault="00CC2410" w:rsidP="00935D0A">
            <w:pPr>
              <w:spacing w:before="100" w:beforeAutospacing="1" w:after="100" w:afterAutospacing="1"/>
              <w:rPr>
                <w:rFonts w:ascii="Times New Roman" w:eastAsia="Times New Roman" w:hAnsi="Times New Roman" w:cs="Times New Roman"/>
                <w:sz w:val="24"/>
                <w:szCs w:val="24"/>
                <w:lang w:bidi="mr-IN"/>
              </w:rPr>
            </w:pPr>
            <w:r w:rsidRPr="007D52E0">
              <w:rPr>
                <w:rFonts w:ascii="Times New Roman" w:eastAsia="Times New Roman" w:hAnsi="Times New Roman" w:cs="Times New Roman"/>
                <w:sz w:val="24"/>
                <w:szCs w:val="24"/>
                <w:lang w:bidi="mr-IN"/>
              </w:rPr>
              <w:t>Dear Receiver</w:t>
            </w:r>
          </w:p>
          <w:p w:rsidR="00CC2410" w:rsidRPr="007D52E0" w:rsidRDefault="00CC2410" w:rsidP="00935D0A">
            <w:pPr>
              <w:spacing w:before="100" w:beforeAutospacing="1" w:after="100" w:afterAutospacing="1"/>
              <w:rPr>
                <w:rFonts w:ascii="Times New Roman" w:eastAsia="Times New Roman" w:hAnsi="Times New Roman" w:cs="Times New Roman"/>
                <w:sz w:val="24"/>
                <w:szCs w:val="24"/>
                <w:lang w:bidi="mr-IN"/>
              </w:rPr>
            </w:pPr>
            <w:del w:id="22" w:author="Nadim Nassar" w:date="2017-02-06T09:34:00Z">
              <w:r w:rsidDel="00FE5EFA">
                <w:rPr>
                  <w:rFonts w:ascii="Times New Roman" w:eastAsia="Times New Roman" w:hAnsi="Times New Roman" w:cs="Times New Roman"/>
                  <w:sz w:val="24"/>
                  <w:szCs w:val="24"/>
                  <w:lang w:bidi="mr-IN"/>
                </w:rPr>
                <w:delText xml:space="preserve">Enclosed </w:delText>
              </w:r>
            </w:del>
            <w:ins w:id="23" w:author="Nadim Nassar" w:date="2017-02-06T09:34:00Z">
              <w:r w:rsidR="00FE5EFA">
                <w:rPr>
                  <w:rFonts w:ascii="Times New Roman" w:eastAsia="Times New Roman" w:hAnsi="Times New Roman" w:cs="Times New Roman"/>
                  <w:sz w:val="24"/>
                  <w:szCs w:val="24"/>
                  <w:lang w:bidi="mr-IN"/>
                </w:rPr>
                <w:t>Below</w:t>
              </w:r>
              <w:r w:rsidR="00FE5EFA">
                <w:rPr>
                  <w:rFonts w:ascii="Times New Roman" w:eastAsia="Times New Roman" w:hAnsi="Times New Roman" w:cs="Times New Roman"/>
                  <w:sz w:val="24"/>
                  <w:szCs w:val="24"/>
                  <w:lang w:bidi="mr-IN"/>
                </w:rPr>
                <w:t xml:space="preserve"> </w:t>
              </w:r>
            </w:ins>
            <w:r>
              <w:rPr>
                <w:rFonts w:ascii="Times New Roman" w:eastAsia="Times New Roman" w:hAnsi="Times New Roman" w:cs="Times New Roman"/>
                <w:sz w:val="24"/>
                <w:szCs w:val="24"/>
                <w:lang w:bidi="mr-IN"/>
              </w:rPr>
              <w:t xml:space="preserve">Order </w:t>
            </w:r>
            <w:del w:id="24" w:author="Nadim Nassar" w:date="2017-02-06T09:34:00Z">
              <w:r w:rsidDel="00FE5EFA">
                <w:rPr>
                  <w:rFonts w:ascii="Times New Roman" w:eastAsia="Times New Roman" w:hAnsi="Times New Roman" w:cs="Times New Roman"/>
                  <w:sz w:val="24"/>
                  <w:szCs w:val="24"/>
                  <w:lang w:bidi="mr-IN"/>
                </w:rPr>
                <w:delText xml:space="preserve">is </w:delText>
              </w:r>
            </w:del>
            <w:ins w:id="25" w:author="Nadim Nassar" w:date="2017-02-06T09:34:00Z">
              <w:r w:rsidR="00FE5EFA">
                <w:rPr>
                  <w:rFonts w:ascii="Times New Roman" w:eastAsia="Times New Roman" w:hAnsi="Times New Roman" w:cs="Times New Roman"/>
                  <w:sz w:val="24"/>
                  <w:szCs w:val="24"/>
                  <w:lang w:bidi="mr-IN"/>
                </w:rPr>
                <w:t>has been</w:t>
              </w:r>
              <w:r w:rsidR="00FE5EFA">
                <w:rPr>
                  <w:rFonts w:ascii="Times New Roman" w:eastAsia="Times New Roman" w:hAnsi="Times New Roman" w:cs="Times New Roman"/>
                  <w:sz w:val="24"/>
                  <w:szCs w:val="24"/>
                  <w:lang w:bidi="mr-IN"/>
                </w:rPr>
                <w:t xml:space="preserve"> </w:t>
              </w:r>
            </w:ins>
            <w:r>
              <w:rPr>
                <w:rFonts w:ascii="Times New Roman" w:eastAsia="Times New Roman" w:hAnsi="Times New Roman" w:cs="Times New Roman"/>
                <w:sz w:val="24"/>
                <w:szCs w:val="24"/>
                <w:lang w:bidi="mr-IN"/>
              </w:rPr>
              <w:t xml:space="preserve">Cancelled </w:t>
            </w:r>
            <w:r w:rsidR="00107726">
              <w:rPr>
                <w:rFonts w:ascii="Times New Roman" w:eastAsia="Times New Roman" w:hAnsi="Times New Roman" w:cs="Times New Roman"/>
                <w:sz w:val="24"/>
                <w:szCs w:val="24"/>
                <w:lang w:bidi="mr-IN"/>
              </w:rPr>
              <w:t>by</w:t>
            </w:r>
            <w:ins w:id="26" w:author="Nadim Nassar" w:date="2017-02-06T09:34:00Z">
              <w:r w:rsidR="00FE5EFA">
                <w:rPr>
                  <w:rFonts w:ascii="Times New Roman" w:eastAsia="Times New Roman" w:hAnsi="Times New Roman" w:cs="Times New Roman"/>
                  <w:sz w:val="24"/>
                  <w:szCs w:val="24"/>
                  <w:lang w:bidi="mr-IN"/>
                </w:rPr>
                <w:t xml:space="preserve"> the</w:t>
              </w:r>
            </w:ins>
            <w:r w:rsidR="00107726">
              <w:rPr>
                <w:rFonts w:ascii="Times New Roman" w:eastAsia="Times New Roman" w:hAnsi="Times New Roman" w:cs="Times New Roman"/>
                <w:sz w:val="24"/>
                <w:szCs w:val="24"/>
                <w:lang w:bidi="mr-IN"/>
              </w:rPr>
              <w:t xml:space="preserve"> </w:t>
            </w:r>
            <w:ins w:id="27" w:author="Nadim Nassar" w:date="2017-02-06T09:34:00Z">
              <w:r w:rsidR="00FE5EFA">
                <w:rPr>
                  <w:rFonts w:ascii="Times New Roman" w:eastAsia="Times New Roman" w:hAnsi="Times New Roman" w:cs="Times New Roman"/>
                  <w:sz w:val="24"/>
                  <w:szCs w:val="24"/>
                  <w:lang w:bidi="mr-IN"/>
                </w:rPr>
                <w:t>w</w:t>
              </w:r>
            </w:ins>
            <w:bookmarkStart w:id="28" w:name="_GoBack"/>
            <w:bookmarkEnd w:id="28"/>
            <w:del w:id="29" w:author="Nadim Nassar" w:date="2017-02-06T09:34:00Z">
              <w:r w:rsidR="00107726" w:rsidDel="00FE5EFA">
                <w:rPr>
                  <w:rFonts w:ascii="Times New Roman" w:eastAsia="Times New Roman" w:hAnsi="Times New Roman" w:cs="Times New Roman"/>
                  <w:sz w:val="24"/>
                  <w:szCs w:val="24"/>
                  <w:lang w:bidi="mr-IN"/>
                </w:rPr>
                <w:delText>W</w:delText>
              </w:r>
            </w:del>
            <w:r w:rsidR="00107726">
              <w:rPr>
                <w:rFonts w:ascii="Times New Roman" w:eastAsia="Times New Roman" w:hAnsi="Times New Roman" w:cs="Times New Roman"/>
                <w:sz w:val="24"/>
                <w:szCs w:val="24"/>
                <w:lang w:bidi="mr-IN"/>
              </w:rPr>
              <w:t>arehouse</w:t>
            </w:r>
            <w:r w:rsidRPr="007D52E0">
              <w:rPr>
                <w:rFonts w:ascii="Times New Roman" w:eastAsia="Times New Roman" w:hAnsi="Times New Roman" w:cs="Times New Roman"/>
                <w:sz w:val="24"/>
                <w:szCs w:val="24"/>
                <w:lang w:bidi="mr-IN"/>
              </w:rPr>
              <w:t>,</w:t>
            </w:r>
          </w:p>
          <w:p w:rsidR="00CC2410" w:rsidRDefault="00CC2410" w:rsidP="00935D0A">
            <w:pPr>
              <w:spacing w:after="240"/>
            </w:pPr>
            <w:r>
              <w:rPr>
                <w:b/>
                <w:bCs/>
              </w:rPr>
              <w:t xml:space="preserve">Order Summary : </w:t>
            </w:r>
          </w:p>
          <w:tbl>
            <w:tblPr>
              <w:tblW w:w="0" w:type="auto"/>
              <w:tblLook w:val="04A0" w:firstRow="1" w:lastRow="0" w:firstColumn="1" w:lastColumn="0" w:noHBand="0" w:noVBand="1"/>
            </w:tblPr>
            <w:tblGrid>
              <w:gridCol w:w="709"/>
              <w:gridCol w:w="1344"/>
              <w:gridCol w:w="772"/>
              <w:gridCol w:w="1018"/>
              <w:gridCol w:w="1017"/>
              <w:gridCol w:w="1241"/>
              <w:gridCol w:w="954"/>
              <w:gridCol w:w="1146"/>
              <w:gridCol w:w="837"/>
            </w:tblGrid>
            <w:tr w:rsidR="00CC2410" w:rsidTr="00935D0A">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Order Id</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Customer Order Reference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Order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Exp. Delivery Date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Status</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Department</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Request Type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Requested By</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FFFFFF"/>
                      <w:sz w:val="24"/>
                      <w:szCs w:val="24"/>
                    </w:rPr>
                  </w:pPr>
                  <w:r>
                    <w:rPr>
                      <w:color w:val="FFFFFF"/>
                    </w:rPr>
                    <w:t>Remark</w:t>
                  </w:r>
                </w:p>
              </w:tc>
            </w:tr>
            <w:tr w:rsidR="00CC2410" w:rsidTr="00935D0A">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301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001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25-Nov-2016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05-Dec-2016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Cancelled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Sales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High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Sales User1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CC2410" w:rsidRDefault="00CC2410" w:rsidP="00935D0A">
                  <w:pPr>
                    <w:jc w:val="center"/>
                    <w:rPr>
                      <w:rFonts w:ascii="Times New Roman" w:hAnsi="Times New Roman" w:cs="Times New Roman"/>
                      <w:color w:val="555555"/>
                      <w:sz w:val="24"/>
                      <w:szCs w:val="24"/>
                    </w:rPr>
                  </w:pPr>
                  <w:r>
                    <w:rPr>
                      <w:color w:val="555555"/>
                    </w:rPr>
                    <w:t xml:space="preserve">test001 </w:t>
                  </w:r>
                </w:p>
              </w:tc>
            </w:tr>
          </w:tbl>
          <w:p w:rsidR="00CC2410" w:rsidRDefault="00CC2410" w:rsidP="00935D0A">
            <w:pPr>
              <w:spacing w:after="240"/>
            </w:pPr>
            <w:r>
              <w:br/>
            </w:r>
            <w:r>
              <w:br/>
            </w:r>
            <w:r>
              <w:rPr>
                <w:b/>
                <w:bCs/>
              </w:rPr>
              <w:t xml:space="preserve">Order Details : </w:t>
            </w:r>
          </w:p>
          <w:tbl>
            <w:tblPr>
              <w:tblW w:w="0" w:type="auto"/>
              <w:tblLook w:val="04A0" w:firstRow="1" w:lastRow="0" w:firstColumn="1" w:lastColumn="0" w:noHBand="0" w:noVBand="1"/>
            </w:tblPr>
            <w:tblGrid>
              <w:gridCol w:w="747"/>
              <w:gridCol w:w="1468"/>
              <w:gridCol w:w="1952"/>
              <w:gridCol w:w="541"/>
              <w:gridCol w:w="1113"/>
            </w:tblGrid>
            <w:tr w:rsidR="00107726" w:rsidTr="00154706">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FFFFFF"/>
                      <w:sz w:val="24"/>
                      <w:szCs w:val="24"/>
                    </w:rPr>
                  </w:pPr>
                  <w:r>
                    <w:rPr>
                      <w:color w:val="FFFFFF"/>
                    </w:rPr>
                    <w:t>Sr. No.</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FFFFFF"/>
                      <w:sz w:val="24"/>
                      <w:szCs w:val="24"/>
                    </w:rPr>
                  </w:pPr>
                  <w:r>
                    <w:rPr>
                      <w:color w:val="FFFFFF"/>
                    </w:rPr>
                    <w:t>Item Code</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FFFFFF"/>
                      <w:sz w:val="24"/>
                      <w:szCs w:val="24"/>
                    </w:rPr>
                  </w:pPr>
                  <w:r>
                    <w:rPr>
                      <w:color w:val="FFFFFF"/>
                    </w:rPr>
                    <w:t>Description</w:t>
                  </w:r>
                </w:p>
              </w:tc>
              <w:tc>
                <w:tcPr>
                  <w:tcW w:w="0" w:type="auto"/>
                  <w:tcBorders>
                    <w:top w:val="single" w:sz="6" w:space="0" w:color="5C87B2"/>
                    <w:left w:val="single" w:sz="6" w:space="0" w:color="5C87B2"/>
                    <w:bottom w:val="single" w:sz="6" w:space="0" w:color="5C87B2"/>
                    <w:right w:val="single" w:sz="6" w:space="0" w:color="5C87B2"/>
                  </w:tcBorders>
                  <w:shd w:val="clear" w:color="auto" w:fill="6FA1D2"/>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FFFFFF"/>
                      <w:sz w:val="24"/>
                      <w:szCs w:val="24"/>
                    </w:rPr>
                  </w:pPr>
                  <w:r>
                    <w:rPr>
                      <w:color w:val="FFFFFF"/>
                    </w:rPr>
                    <w:t>Qty</w:t>
                  </w:r>
                </w:p>
              </w:tc>
              <w:tc>
                <w:tcPr>
                  <w:tcW w:w="0" w:type="auto"/>
                  <w:tcBorders>
                    <w:top w:val="single" w:sz="6" w:space="0" w:color="5C87B2"/>
                    <w:left w:val="single" w:sz="6" w:space="0" w:color="5C87B2"/>
                    <w:bottom w:val="single" w:sz="6" w:space="0" w:color="5C87B2"/>
                    <w:right w:val="single" w:sz="6" w:space="0" w:color="5C87B2"/>
                  </w:tcBorders>
                  <w:shd w:val="clear" w:color="auto" w:fill="6FA1D2"/>
                  <w:vAlign w:val="center"/>
                </w:tcPr>
                <w:p w:rsidR="00107726" w:rsidRDefault="00107726" w:rsidP="00935D0A">
                  <w:pPr>
                    <w:jc w:val="center"/>
                    <w:rPr>
                      <w:rFonts w:ascii="Times New Roman" w:hAnsi="Times New Roman" w:cs="Times New Roman"/>
                      <w:color w:val="FFFFFF"/>
                      <w:sz w:val="24"/>
                      <w:szCs w:val="24"/>
                    </w:rPr>
                  </w:pPr>
                  <w:r>
                    <w:rPr>
                      <w:color w:val="FFFFFF"/>
                    </w:rPr>
                    <w:t xml:space="preserve">Group Set </w:t>
                  </w:r>
                </w:p>
              </w:tc>
            </w:tr>
            <w:tr w:rsidR="00107726" w:rsidTr="00154706">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555555"/>
                      <w:sz w:val="24"/>
                      <w:szCs w:val="24"/>
                    </w:rPr>
                  </w:pPr>
                  <w:r>
                    <w:rPr>
                      <w:color w:val="555555"/>
                    </w:rPr>
                    <w:t xml:space="preserve">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555555"/>
                      <w:sz w:val="24"/>
                      <w:szCs w:val="24"/>
                    </w:rPr>
                  </w:pPr>
                  <w:r>
                    <w:rPr>
                      <w:color w:val="555555"/>
                    </w:rPr>
                    <w:t xml:space="preserve">Sales Product1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555555"/>
                      <w:sz w:val="24"/>
                      <w:szCs w:val="24"/>
                    </w:rPr>
                  </w:pPr>
                  <w:r>
                    <w:rPr>
                      <w:color w:val="555555"/>
                    </w:rPr>
                    <w:t xml:space="preserve">This is Sales Product </w:t>
                  </w:r>
                </w:p>
              </w:tc>
              <w:tc>
                <w:tcPr>
                  <w:tcW w:w="0" w:type="auto"/>
                  <w:tcBorders>
                    <w:top w:val="single" w:sz="6" w:space="0" w:color="5C87B2"/>
                    <w:left w:val="single" w:sz="6" w:space="0" w:color="5C87B2"/>
                    <w:bottom w:val="single" w:sz="6" w:space="0" w:color="5C87B2"/>
                    <w:right w:val="single" w:sz="6" w:space="0" w:color="5C87B2"/>
                  </w:tcBorders>
                  <w:tcMar>
                    <w:top w:w="75" w:type="dxa"/>
                    <w:left w:w="75" w:type="dxa"/>
                    <w:bottom w:w="75" w:type="dxa"/>
                    <w:right w:w="75" w:type="dxa"/>
                  </w:tcMar>
                  <w:vAlign w:val="center"/>
                  <w:hideMark/>
                </w:tcPr>
                <w:p w:rsidR="00107726" w:rsidRDefault="00107726" w:rsidP="00935D0A">
                  <w:pPr>
                    <w:jc w:val="center"/>
                    <w:rPr>
                      <w:rFonts w:ascii="Times New Roman" w:hAnsi="Times New Roman" w:cs="Times New Roman"/>
                      <w:color w:val="555555"/>
                      <w:sz w:val="24"/>
                      <w:szCs w:val="24"/>
                    </w:rPr>
                  </w:pPr>
                  <w:r>
                    <w:rPr>
                      <w:color w:val="555555"/>
                    </w:rPr>
                    <w:t xml:space="preserve">1.00 </w:t>
                  </w:r>
                </w:p>
              </w:tc>
              <w:tc>
                <w:tcPr>
                  <w:tcW w:w="0" w:type="auto"/>
                  <w:tcBorders>
                    <w:top w:val="single" w:sz="6" w:space="0" w:color="5C87B2"/>
                    <w:left w:val="single" w:sz="6" w:space="0" w:color="5C87B2"/>
                    <w:bottom w:val="single" w:sz="6" w:space="0" w:color="5C87B2"/>
                    <w:right w:val="single" w:sz="6" w:space="0" w:color="5C87B2"/>
                  </w:tcBorders>
                  <w:vAlign w:val="center"/>
                </w:tcPr>
                <w:p w:rsidR="00107726" w:rsidRDefault="00107726" w:rsidP="00935D0A">
                  <w:pPr>
                    <w:jc w:val="center"/>
                    <w:rPr>
                      <w:rFonts w:ascii="Times New Roman" w:hAnsi="Times New Roman" w:cs="Times New Roman"/>
                      <w:color w:val="555555"/>
                      <w:sz w:val="24"/>
                      <w:szCs w:val="24"/>
                    </w:rPr>
                  </w:pPr>
                  <w:r>
                    <w:rPr>
                      <w:color w:val="555555"/>
                    </w:rPr>
                    <w:t>No</w:t>
                  </w:r>
                </w:p>
              </w:tc>
            </w:tr>
          </w:tbl>
          <w:p w:rsidR="00CC2410" w:rsidRDefault="00CC2410" w:rsidP="00935D0A">
            <w:pPr>
              <w:spacing w:after="240"/>
            </w:pPr>
            <w:r>
              <w:br/>
            </w:r>
            <w:r>
              <w:br/>
              <w:t xml:space="preserve">Please </w:t>
            </w:r>
            <w:hyperlink r:id="rId11" w:tgtFrame="_blank" w:history="1">
              <w:r>
                <w:rPr>
                  <w:rStyle w:val="Hyperlink"/>
                  <w:color w:val="3BB9FF"/>
                </w:rPr>
                <w:t xml:space="preserve">click here </w:t>
              </w:r>
            </w:hyperlink>
            <w:r>
              <w:t>to view the order details.</w:t>
            </w:r>
            <w:r>
              <w:br/>
            </w:r>
            <w:r>
              <w:br/>
              <w:t xml:space="preserve">Thank you, </w:t>
            </w:r>
            <w:r>
              <w:br/>
              <w:t>OMS Notification Team</w:t>
            </w:r>
            <w:r>
              <w:br/>
            </w:r>
          </w:p>
          <w:p w:rsidR="00CC2410" w:rsidRDefault="00FE5EFA" w:rsidP="00935D0A">
            <w:pPr>
              <w:jc w:val="center"/>
            </w:pPr>
            <w:r>
              <w:pict>
                <v:rect id="_x0000_i1031" style="width:425.7pt;height:1.5pt" o:hralign="center" o:hrstd="t" o:hr="t" fillcolor="#a0a0a0" stroked="f"/>
              </w:pict>
            </w:r>
          </w:p>
          <w:p w:rsidR="00CC2410" w:rsidRPr="00107726" w:rsidRDefault="00CC2410" w:rsidP="00107726">
            <w:r>
              <w:rPr>
                <w:b/>
                <w:bCs/>
              </w:rPr>
              <w:t xml:space="preserve">SELF EXPRESSION. BY GWC </w:t>
            </w:r>
            <w:r>
              <w:br/>
              <w:t xml:space="preserve">This email including its attachments are confidential and intended solely for the use of the individual or entity to whom they are addressed. If you have received this email in error, please delete it from your system and notify the sender immediately. If you are not the intended recipient you are notified that disclosing, copying or distributing the content of this information is strictly prohibited. </w:t>
            </w:r>
            <w:r>
              <w:br/>
            </w:r>
            <w:r>
              <w:br/>
              <w:t xml:space="preserve">PLEASE CONSIDER THE ENVIRONMENT BEFORE PRINTING THIS EMAIL. </w:t>
            </w:r>
          </w:p>
          <w:p w:rsidR="00CC2410" w:rsidRDefault="00CC2410" w:rsidP="00935D0A">
            <w:pPr>
              <w:spacing w:before="100" w:beforeAutospacing="1" w:after="100" w:afterAutospacing="1"/>
              <w:rPr>
                <w:rFonts w:ascii="Times New Roman" w:eastAsia="Times New Roman" w:hAnsi="Times New Roman" w:cs="Times New Roman"/>
                <w:sz w:val="24"/>
                <w:szCs w:val="24"/>
                <w:lang w:bidi="mr-IN"/>
              </w:rPr>
            </w:pPr>
          </w:p>
        </w:tc>
      </w:tr>
    </w:tbl>
    <w:p w:rsidR="000D1998" w:rsidRDefault="000D1998" w:rsidP="00107726"/>
    <w:sectPr w:rsidR="000D1998" w:rsidSect="000D1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4EE1"/>
    <w:multiLevelType w:val="multilevel"/>
    <w:tmpl w:val="0FD0E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3A2E"/>
    <w:multiLevelType w:val="multilevel"/>
    <w:tmpl w:val="4ABEF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67CD"/>
    <w:multiLevelType w:val="multilevel"/>
    <w:tmpl w:val="00A03B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D09F2"/>
    <w:multiLevelType w:val="hybridMultilevel"/>
    <w:tmpl w:val="33001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3D2881"/>
    <w:multiLevelType w:val="multilevel"/>
    <w:tmpl w:val="204A1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04B2D"/>
    <w:multiLevelType w:val="multilevel"/>
    <w:tmpl w:val="A23A0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dim Nassar">
    <w15:presenceInfo w15:providerId="AD" w15:userId="S-1-5-21-1910559990-2591593871-4135168569-81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2"/>
  </w:compat>
  <w:rsids>
    <w:rsidRoot w:val="007D52E0"/>
    <w:rsid w:val="000D1998"/>
    <w:rsid w:val="00107726"/>
    <w:rsid w:val="001E15A4"/>
    <w:rsid w:val="002812E0"/>
    <w:rsid w:val="00420043"/>
    <w:rsid w:val="00437613"/>
    <w:rsid w:val="005750A0"/>
    <w:rsid w:val="007D52E0"/>
    <w:rsid w:val="009249F2"/>
    <w:rsid w:val="00986A3F"/>
    <w:rsid w:val="00BE44B6"/>
    <w:rsid w:val="00CC2410"/>
    <w:rsid w:val="00DB0B6B"/>
    <w:rsid w:val="00FC5B30"/>
    <w:rsid w:val="00FE5EF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44FD"/>
  <w15:docId w15:val="{18FEDE13-EC6E-4B5B-A3D6-5F0D7EB5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2E0"/>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7D52E0"/>
    <w:pPr>
      <w:ind w:left="720"/>
      <w:contextualSpacing/>
    </w:pPr>
  </w:style>
  <w:style w:type="table" w:styleId="TableGrid">
    <w:name w:val="Table Grid"/>
    <w:basedOn w:val="TableNormal"/>
    <w:uiPriority w:val="59"/>
    <w:rsid w:val="007D52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CC2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63171">
      <w:bodyDiv w:val="1"/>
      <w:marLeft w:val="0"/>
      <w:marRight w:val="0"/>
      <w:marTop w:val="0"/>
      <w:marBottom w:val="0"/>
      <w:divBdr>
        <w:top w:val="none" w:sz="0" w:space="0" w:color="auto"/>
        <w:left w:val="none" w:sz="0" w:space="0" w:color="auto"/>
        <w:bottom w:val="none" w:sz="0" w:space="0" w:color="auto"/>
        <w:right w:val="none" w:sz="0" w:space="0" w:color="auto"/>
      </w:divBdr>
    </w:div>
    <w:div w:id="470178292">
      <w:bodyDiv w:val="1"/>
      <w:marLeft w:val="0"/>
      <w:marRight w:val="0"/>
      <w:marTop w:val="0"/>
      <w:marBottom w:val="0"/>
      <w:divBdr>
        <w:top w:val="none" w:sz="0" w:space="0" w:color="auto"/>
        <w:left w:val="none" w:sz="0" w:space="0" w:color="auto"/>
        <w:bottom w:val="none" w:sz="0" w:space="0" w:color="auto"/>
        <w:right w:val="none" w:sz="0" w:space="0" w:color="auto"/>
      </w:divBdr>
    </w:div>
    <w:div w:id="475343077">
      <w:bodyDiv w:val="1"/>
      <w:marLeft w:val="0"/>
      <w:marRight w:val="0"/>
      <w:marTop w:val="0"/>
      <w:marBottom w:val="0"/>
      <w:divBdr>
        <w:top w:val="none" w:sz="0" w:space="0" w:color="auto"/>
        <w:left w:val="none" w:sz="0" w:space="0" w:color="auto"/>
        <w:bottom w:val="none" w:sz="0" w:space="0" w:color="auto"/>
        <w:right w:val="none" w:sz="0" w:space="0" w:color="auto"/>
      </w:divBdr>
    </w:div>
    <w:div w:id="576718721">
      <w:bodyDiv w:val="1"/>
      <w:marLeft w:val="0"/>
      <w:marRight w:val="0"/>
      <w:marTop w:val="0"/>
      <w:marBottom w:val="0"/>
      <w:divBdr>
        <w:top w:val="none" w:sz="0" w:space="0" w:color="auto"/>
        <w:left w:val="none" w:sz="0" w:space="0" w:color="auto"/>
        <w:bottom w:val="none" w:sz="0" w:space="0" w:color="auto"/>
        <w:right w:val="none" w:sz="0" w:space="0" w:color="auto"/>
      </w:divBdr>
    </w:div>
    <w:div w:id="1230308927">
      <w:bodyDiv w:val="1"/>
      <w:marLeft w:val="0"/>
      <w:marRight w:val="0"/>
      <w:marTop w:val="0"/>
      <w:marBottom w:val="0"/>
      <w:divBdr>
        <w:top w:val="none" w:sz="0" w:space="0" w:color="auto"/>
        <w:left w:val="none" w:sz="0" w:space="0" w:color="auto"/>
        <w:bottom w:val="none" w:sz="0" w:space="0" w:color="auto"/>
        <w:right w:val="none" w:sz="0" w:space="0" w:color="auto"/>
      </w:divBdr>
    </w:div>
    <w:div w:id="141828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legantcrm.com/gwc/Login/Login.aspx"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elegantcrm.com/gwc/Login/Login.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gantcrm.com/gwc/Login/Login.aspx" TargetMode="External"/><Relationship Id="rId11" Type="http://schemas.openxmlformats.org/officeDocument/2006/relationships/hyperlink" Target="http://elegantcrm.com/gwc/Login/Login.aspx" TargetMode="External"/><Relationship Id="rId5" Type="http://schemas.openxmlformats.org/officeDocument/2006/relationships/hyperlink" Target="http://elegantcrm.com/gwc/Login/Login.aspx" TargetMode="External"/><Relationship Id="rId10" Type="http://schemas.openxmlformats.org/officeDocument/2006/relationships/hyperlink" Target="http://elegantcrm.com/gwc/Login/Login.aspx" TargetMode="External"/><Relationship Id="rId4" Type="http://schemas.openxmlformats.org/officeDocument/2006/relationships/webSettings" Target="webSettings.xml"/><Relationship Id="rId9" Type="http://schemas.openxmlformats.org/officeDocument/2006/relationships/hyperlink" Target="http://elegantcrm.com/gwc/Login/Login.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Nadim Nassar</cp:lastModifiedBy>
  <cp:revision>2</cp:revision>
  <dcterms:created xsi:type="dcterms:W3CDTF">2017-02-02T08:52:00Z</dcterms:created>
  <dcterms:modified xsi:type="dcterms:W3CDTF">2017-02-06T06:34:00Z</dcterms:modified>
</cp:coreProperties>
</file>